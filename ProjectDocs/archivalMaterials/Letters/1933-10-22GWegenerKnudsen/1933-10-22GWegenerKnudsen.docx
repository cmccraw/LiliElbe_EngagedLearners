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713"/>
        <w:gridCol w:w="7316"/>
      </w:tblGrid>
      <w:tr w:rsidR="00FF41D8" w14:paraId="6732E6E0" w14:textId="77777777" w:rsidTr="00C73AEE">
        <w:tc>
          <w:tcPr>
            <w:tcW w:w="6713" w:type="dxa"/>
          </w:tcPr>
          <w:p w14:paraId="295E56C4" w14:textId="77777777" w:rsidR="00FF41D8" w:rsidRDefault="00FF41D8" w:rsidP="00FF41D8">
            <w:pPr>
              <w:tabs>
                <w:tab w:val="left" w:pos="284"/>
              </w:tabs>
            </w:pPr>
            <w:bookmarkStart w:id="0" w:name="_GoBack"/>
            <w:bookmarkEnd w:id="0"/>
            <w:r>
              <w:t>Marrakech 22/10 1933</w:t>
            </w:r>
          </w:p>
          <w:p w14:paraId="23336583" w14:textId="77777777" w:rsidR="00FF41D8" w:rsidRDefault="00FF41D8" w:rsidP="00FF41D8">
            <w:pPr>
              <w:tabs>
                <w:tab w:val="left" w:pos="284"/>
              </w:tabs>
            </w:pPr>
          </w:p>
          <w:p w14:paraId="05CA10EF" w14:textId="77777777" w:rsidR="00FF41D8" w:rsidRDefault="00FF41D8" w:rsidP="00FF41D8">
            <w:pPr>
              <w:tabs>
                <w:tab w:val="left" w:pos="284"/>
              </w:tabs>
            </w:pPr>
            <w:commentRangeStart w:id="1"/>
            <w:r>
              <w:t xml:space="preserve">P.S </w:t>
            </w:r>
            <w:commentRangeEnd w:id="1"/>
            <w:r w:rsidR="0019249D">
              <w:rPr>
                <w:rStyle w:val="CommentReference"/>
              </w:rPr>
              <w:commentReference w:id="1"/>
            </w:r>
            <w:r>
              <w:t xml:space="preserve">Læs nu Briffauts Brev, og om du vil skriv selv til </w:t>
            </w:r>
          </w:p>
          <w:p w14:paraId="33F85919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ham. Du ser, hvad han siger om </w:t>
            </w:r>
            <w:r>
              <w:rPr>
                <w:u w:val="single"/>
              </w:rPr>
              <w:t>Decameron</w:t>
            </w:r>
            <w:r>
              <w:t xml:space="preserve">! </w:t>
            </w:r>
          </w:p>
          <w:p w14:paraId="597ED75E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men måske var den noget for England?? </w:t>
            </w:r>
          </w:p>
          <w:p w14:paraId="72190F55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Hold mig altid a jour med </w:t>
            </w:r>
          </w:p>
          <w:p w14:paraId="466E1615" w14:textId="77777777" w:rsidR="00FF41D8" w:rsidRPr="00435A93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Din </w:t>
            </w:r>
            <w:r>
              <w:rPr>
                <w:u w:val="single"/>
              </w:rPr>
              <w:t>Adresse.</w:t>
            </w:r>
          </w:p>
          <w:p w14:paraId="0851F42E" w14:textId="77777777" w:rsidR="00FF41D8" w:rsidRDefault="00FF41D8" w:rsidP="00FF41D8">
            <w:pPr>
              <w:tabs>
                <w:tab w:val="left" w:pos="284"/>
              </w:tabs>
            </w:pPr>
          </w:p>
          <w:p w14:paraId="4B11464D" w14:textId="77777777" w:rsidR="00FF41D8" w:rsidRDefault="00FF41D8" w:rsidP="00FF41D8">
            <w:pPr>
              <w:tabs>
                <w:tab w:val="left" w:pos="284"/>
              </w:tabs>
            </w:pPr>
          </w:p>
          <w:p w14:paraId="70C2DDA6" w14:textId="77777777" w:rsidR="00FF41D8" w:rsidRDefault="00FF41D8" w:rsidP="00FF41D8">
            <w:pPr>
              <w:tabs>
                <w:tab w:val="left" w:pos="284"/>
              </w:tabs>
            </w:pPr>
            <w:r>
              <w:t>Kære Paul,</w:t>
            </w:r>
          </w:p>
          <w:p w14:paraId="7EBE15CC" w14:textId="77777777" w:rsidR="00FF41D8" w:rsidRDefault="00FF41D8" w:rsidP="00FF41D8">
            <w:pPr>
              <w:tabs>
                <w:tab w:val="left" w:pos="284"/>
              </w:tabs>
            </w:pPr>
          </w:p>
          <w:p w14:paraId="5D5733E9" w14:textId="4023233F" w:rsidR="00FF41D8" w:rsidRDefault="00FF41D8" w:rsidP="00FF41D8">
            <w:pPr>
              <w:tabs>
                <w:tab w:val="left" w:pos="284"/>
              </w:tabs>
            </w:pPr>
            <w:r>
              <w:t xml:space="preserve">Tak for Brev, som jeg har faaet igaar </w:t>
            </w:r>
            <w:r w:rsidR="00905B80">
              <w:t>a</w:t>
            </w:r>
            <w:r>
              <w:t xml:space="preserve">ftes. </w:t>
            </w:r>
          </w:p>
          <w:p w14:paraId="756F54C6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Jeg gaar nu ganske forretningsmæssigt til Værks og </w:t>
            </w:r>
          </w:p>
          <w:p w14:paraId="4B1415AF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søger at besvare dine Spørgsmaal i Rækkefølge, </w:t>
            </w:r>
          </w:p>
          <w:p w14:paraId="5C90A7D3" w14:textId="028787D2" w:rsidR="00FF41D8" w:rsidRDefault="00FF41D8" w:rsidP="00FF41D8">
            <w:pPr>
              <w:tabs>
                <w:tab w:val="left" w:pos="284"/>
              </w:tabs>
            </w:pPr>
            <w:r>
              <w:t xml:space="preserve">for derefter at fortælle Dig andre Ting. Med </w:t>
            </w:r>
            <w:r w:rsidR="00905B80">
              <w:t>H</w:t>
            </w:r>
            <w:r>
              <w:t xml:space="preserve">ensyn </w:t>
            </w:r>
          </w:p>
          <w:p w14:paraId="34832DE8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til mine Priser forstaar Du, det er lidt vanskeligt i </w:t>
            </w:r>
          </w:p>
          <w:p w14:paraId="2784F879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Øjeblikket med den svingende Kurs. Men man maa </w:t>
            </w:r>
          </w:p>
          <w:p w14:paraId="333CEF9B" w14:textId="77777777" w:rsidR="00FF41D8" w:rsidRDefault="00FF41D8" w:rsidP="00FF41D8">
            <w:pPr>
              <w:tabs>
                <w:tab w:val="left" w:pos="284"/>
              </w:tabs>
            </w:pPr>
            <w:r>
              <w:t>jo tage Krisen i Betragtning og se at slaa</w:t>
            </w:r>
            <w:r>
              <w:rPr>
                <w:color w:val="FF0000"/>
              </w:rPr>
              <w:t xml:space="preserve"> </w:t>
            </w:r>
            <w:r>
              <w:t xml:space="preserve">Penge paa </w:t>
            </w:r>
          </w:p>
          <w:p w14:paraId="43C0E93F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een eller anden Maade. Da jeg skrev til dig om Piazzas </w:t>
            </w:r>
          </w:p>
          <w:p w14:paraId="5AC0EADB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Pris for “Andersen”, saa har jeg vist taget Fejl. Piazza </w:t>
            </w:r>
          </w:p>
          <w:p w14:paraId="35FEACA6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betalte mig </w:t>
            </w:r>
            <w:r w:rsidRPr="001B48C7">
              <w:t>c.</w:t>
            </w:r>
            <w:r>
              <w:t xml:space="preserve"> 1500 francs per Tegning, hvilket var </w:t>
            </w:r>
          </w:p>
          <w:p w14:paraId="06323506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Maximum af, hvad man paa det Tidspunkt betalte. Deri </w:t>
            </w:r>
          </w:p>
          <w:p w14:paraId="4F28DD0D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var iberegnet, at </w:t>
            </w:r>
            <w:r>
              <w:rPr>
                <w:u w:val="single"/>
              </w:rPr>
              <w:t>han beholdt Originalerne</w:t>
            </w:r>
            <w:r>
              <w:t xml:space="preserve">. Dette gælder </w:t>
            </w:r>
          </w:p>
          <w:p w14:paraId="6DB52C90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for </w:t>
            </w:r>
            <w:r w:rsidRPr="00704D11">
              <w:t xml:space="preserve">“hans </w:t>
            </w:r>
            <w:r>
              <w:t xml:space="preserve">Texter”. Han betalte mig </w:t>
            </w:r>
            <w:commentRangeStart w:id="2"/>
            <w:r>
              <w:t>apart</w:t>
            </w:r>
            <w:commentRangeEnd w:id="2"/>
            <w:r w:rsidR="000F33FF">
              <w:rPr>
                <w:rStyle w:val="CommentReference"/>
              </w:rPr>
              <w:commentReference w:id="2"/>
            </w:r>
            <w:r>
              <w:t xml:space="preserve"> for alle Smaa-</w:t>
            </w:r>
          </w:p>
          <w:p w14:paraId="5A7B7F48" w14:textId="6A11087E" w:rsidR="00FF41D8" w:rsidRDefault="00FF41D8" w:rsidP="00FF41D8">
            <w:pPr>
              <w:tabs>
                <w:tab w:val="left" w:pos="284"/>
              </w:tabs>
            </w:pPr>
            <w:r>
              <w:t xml:space="preserve">Tegninger: Têtes de chapitre, culs de lampe etc. </w:t>
            </w:r>
            <w:r w:rsidR="00103414">
              <w:t>J</w:t>
            </w:r>
            <w:r>
              <w:t>eg husker</w:t>
            </w:r>
          </w:p>
          <w:p w14:paraId="4ECEC772" w14:textId="28390759" w:rsidR="00FF41D8" w:rsidRDefault="00FF41D8" w:rsidP="00FF41D8">
            <w:pPr>
              <w:tabs>
                <w:tab w:val="left" w:pos="284"/>
              </w:tabs>
            </w:pPr>
            <w:r>
              <w:t xml:space="preserve">ikke hvad han betalte mig for de </w:t>
            </w:r>
            <w:r w:rsidR="00985276">
              <w:t>S</w:t>
            </w:r>
            <w:r>
              <w:t xml:space="preserve">maating. Det var </w:t>
            </w:r>
          </w:p>
          <w:p w14:paraId="6DC63588" w14:textId="77777777" w:rsidR="00FF41D8" w:rsidRDefault="00FF41D8" w:rsidP="00FF41D8">
            <w:pPr>
              <w:tabs>
                <w:tab w:val="left" w:pos="284"/>
              </w:tabs>
            </w:pPr>
            <w:r>
              <w:t>en “Prix global”. – Paa det Tidspunkt representerede</w:t>
            </w:r>
          </w:p>
          <w:p w14:paraId="6800896E" w14:textId="77777777" w:rsidR="00FF41D8" w:rsidRDefault="00FF41D8" w:rsidP="00FF41D8">
            <w:pPr>
              <w:tabs>
                <w:tab w:val="left" w:pos="284"/>
              </w:tabs>
            </w:pPr>
            <w:r>
              <w:t>1500 francs c. 200 Kr. Lidt derover. Nu har</w:t>
            </w:r>
          </w:p>
          <w:p w14:paraId="77A537DE" w14:textId="77777777" w:rsidR="00FF41D8" w:rsidRDefault="00FF41D8" w:rsidP="00FF41D8">
            <w:pPr>
              <w:tabs>
                <w:tab w:val="left" w:pos="284"/>
              </w:tabs>
            </w:pPr>
            <w:r>
              <w:t>jo imidlertid alt forandret sig, Kursen er en</w:t>
            </w:r>
          </w:p>
          <w:p w14:paraId="185D49F8" w14:textId="77777777" w:rsidR="00FF41D8" w:rsidRDefault="00FF41D8" w:rsidP="00FF41D8">
            <w:pPr>
              <w:tabs>
                <w:tab w:val="left" w:pos="284"/>
              </w:tabs>
            </w:pPr>
            <w:r>
              <w:t>ganske anden og der er – Krisen.</w:t>
            </w:r>
          </w:p>
          <w:p w14:paraId="4DEB6E8F" w14:textId="77777777" w:rsidR="00FF41D8" w:rsidRPr="005101B3" w:rsidRDefault="00FF41D8" w:rsidP="003E7503">
            <w:pPr>
              <w:tabs>
                <w:tab w:val="left" w:pos="284"/>
              </w:tabs>
            </w:pPr>
            <w:r>
              <w:tab/>
              <w:t xml:space="preserve">Altsaa: 1) </w:t>
            </w:r>
            <w:r w:rsidRPr="005101B3">
              <w:rPr>
                <w:u w:val="single"/>
              </w:rPr>
              <w:t>Minimumspris</w:t>
            </w:r>
            <w:r>
              <w:rPr>
                <w:u w:val="single"/>
              </w:rPr>
              <w:t xml:space="preserve"> </w:t>
            </w:r>
            <w:r w:rsidRPr="005101B3">
              <w:t>burde være for en</w:t>
            </w:r>
          </w:p>
          <w:p w14:paraId="5BFD3804" w14:textId="77777777" w:rsidR="00FF41D8" w:rsidRDefault="00FF41D8" w:rsidP="00FF41D8">
            <w:pPr>
              <w:tabs>
                <w:tab w:val="left" w:pos="284"/>
              </w:tabs>
            </w:pPr>
            <w:r w:rsidRPr="005101B3">
              <w:t>Tegning</w:t>
            </w:r>
            <w:r>
              <w:t xml:space="preserve"> nu c. 100 Kr. Størrelse c. 16 </w:t>
            </w:r>
            <w:r>
              <w:rPr>
                <w:rFonts w:cs="Times New Roman"/>
              </w:rPr>
              <w:t>×</w:t>
            </w:r>
            <w:r>
              <w:t xml:space="preserve"> 23 </w:t>
            </w:r>
            <w:r>
              <w:rPr>
                <w:u w:val="single"/>
              </w:rPr>
              <w:t>cm</w:t>
            </w:r>
            <w:r>
              <w:t>. (Mine</w:t>
            </w:r>
          </w:p>
          <w:p w14:paraId="1C5AEA04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Øjne taaler ikke at lave dem mindre). Med Hensyn til </w:t>
            </w:r>
            <w:r>
              <w:rPr>
                <w:u w:val="single"/>
              </w:rPr>
              <w:t>Farvernes</w:t>
            </w:r>
          </w:p>
          <w:p w14:paraId="66D058E4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Antal</w:t>
            </w:r>
            <w:r>
              <w:t xml:space="preserve">, saa </w:t>
            </w:r>
            <w:r>
              <w:rPr>
                <w:u w:val="single"/>
              </w:rPr>
              <w:t>spiller det igen Rolle i Prisen</w:t>
            </w:r>
            <w:r>
              <w:t>.</w:t>
            </w:r>
          </w:p>
          <w:p w14:paraId="61EF20EE" w14:textId="77777777" w:rsidR="00FF41D8" w:rsidRDefault="00FF41D8" w:rsidP="00FF41D8">
            <w:pPr>
              <w:tabs>
                <w:tab w:val="left" w:pos="284"/>
              </w:tabs>
            </w:pPr>
            <w:r>
              <w:lastRenderedPageBreak/>
              <w:tab/>
              <w:t xml:space="preserve">2) Du forstaar herudfra, at min </w:t>
            </w:r>
            <w:r>
              <w:rPr>
                <w:u w:val="single"/>
              </w:rPr>
              <w:t>Maximumspris</w:t>
            </w:r>
            <w:r>
              <w:t xml:space="preserve"> </w:t>
            </w:r>
          </w:p>
          <w:p w14:paraId="2DCF3F33" w14:textId="77777777" w:rsidR="00FF41D8" w:rsidRDefault="00FF41D8" w:rsidP="00FF41D8">
            <w:pPr>
              <w:tabs>
                <w:tab w:val="left" w:pos="284"/>
              </w:tabs>
            </w:pPr>
            <w:r>
              <w:t>burde være fra 200 til 250 Kr. pr. Tegning. Men</w:t>
            </w:r>
          </w:p>
          <w:p w14:paraId="02B86138" w14:textId="77777777" w:rsidR="00FF41D8" w:rsidRDefault="00FF41D8" w:rsidP="00FF41D8">
            <w:pPr>
              <w:tabs>
                <w:tab w:val="left" w:pos="284"/>
              </w:tabs>
            </w:pPr>
          </w:p>
          <w:p w14:paraId="76766513" w14:textId="77777777" w:rsidR="00FF41D8" w:rsidRDefault="00FF41D8" w:rsidP="00FF41D8">
            <w:pPr>
              <w:tabs>
                <w:tab w:val="left" w:pos="284"/>
              </w:tabs>
            </w:pPr>
          </w:p>
          <w:p w14:paraId="371091E7" w14:textId="070F02A8" w:rsidR="00FF41D8" w:rsidRDefault="00FF41D8" w:rsidP="00FF41D8">
            <w:pPr>
              <w:tabs>
                <w:tab w:val="left" w:pos="284"/>
              </w:tabs>
            </w:pPr>
            <w:r>
              <w:t>[</w:t>
            </w:r>
            <w:r w:rsidR="00201F6C">
              <w:t>Side</w:t>
            </w:r>
            <w:r>
              <w:t xml:space="preserve"> 2]</w:t>
            </w:r>
          </w:p>
          <w:p w14:paraId="11BA0909" w14:textId="77777777" w:rsidR="00FF41D8" w:rsidRDefault="00FF41D8" w:rsidP="00FF41D8">
            <w:pPr>
              <w:tabs>
                <w:tab w:val="left" w:pos="284"/>
              </w:tabs>
            </w:pPr>
            <w:r>
              <w:t>den tror jeg ikke det kan nytte, at Du insisterer paa i</w:t>
            </w:r>
          </w:p>
          <w:p w14:paraId="28F96800" w14:textId="4D999E26" w:rsidR="00FF41D8" w:rsidRDefault="00FF41D8" w:rsidP="00FF41D8">
            <w:pPr>
              <w:tabs>
                <w:tab w:val="left" w:pos="284"/>
              </w:tabs>
            </w:pPr>
            <w:r>
              <w:t xml:space="preserve">Skandinavien i Øjeblikket. </w:t>
            </w:r>
            <w:r>
              <w:rPr>
                <w:u w:val="single"/>
              </w:rPr>
              <w:t>Maaske i England</w:t>
            </w:r>
            <w:r>
              <w:t xml:space="preserve">. – </w:t>
            </w:r>
            <w:r w:rsidR="001C17AD" w:rsidRPr="001C17AD">
              <w:t>I</w:t>
            </w:r>
          </w:p>
          <w:p w14:paraId="031797A7" w14:textId="2BC3E4E2" w:rsidR="00FF41D8" w:rsidRDefault="00FF41D8" w:rsidP="00FF41D8">
            <w:pPr>
              <w:tabs>
                <w:tab w:val="left" w:pos="284"/>
              </w:tabs>
            </w:pPr>
            <w:r>
              <w:t>Maximumspr</w:t>
            </w:r>
            <w:r w:rsidR="00FE4DE7">
              <w:t>i</w:t>
            </w:r>
            <w:r>
              <w:t xml:space="preserve">sen (250 Kr.) </w:t>
            </w:r>
            <w:r>
              <w:rPr>
                <w:u w:val="single"/>
              </w:rPr>
              <w:t>er Originalen indbefattet</w:t>
            </w:r>
            <w:r>
              <w:t>.</w:t>
            </w:r>
          </w:p>
          <w:p w14:paraId="3B21985E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Minimumsprisen (100 Kr.) gælder </w:t>
            </w:r>
            <w:r w:rsidRPr="00A64F08">
              <w:rPr>
                <w:u w:val="single"/>
              </w:rPr>
              <w:t>Reprodu</w:t>
            </w:r>
            <w:r>
              <w:rPr>
                <w:u w:val="single"/>
              </w:rPr>
              <w:t>c</w:t>
            </w:r>
            <w:r w:rsidRPr="00A64F08">
              <w:rPr>
                <w:u w:val="single"/>
              </w:rPr>
              <w:t>tionsretten</w:t>
            </w:r>
            <w:r>
              <w:t xml:space="preserve"> og</w:t>
            </w:r>
          </w:p>
          <w:p w14:paraId="12DF188F" w14:textId="02F95D50" w:rsidR="00FF41D8" w:rsidRDefault="00FF41D8" w:rsidP="00FF41D8">
            <w:pPr>
              <w:tabs>
                <w:tab w:val="left" w:pos="284"/>
              </w:tabs>
            </w:pPr>
            <w:r>
              <w:t xml:space="preserve">Originalen tilhører </w:t>
            </w:r>
            <w:r>
              <w:rPr>
                <w:u w:val="single"/>
              </w:rPr>
              <w:t>mig</w:t>
            </w:r>
            <w:r w:rsidRPr="00A64F08">
              <w:t>. –</w:t>
            </w:r>
            <w:r w:rsidR="00B9458E" w:rsidRPr="00A64F08">
              <w:t>––</w:t>
            </w:r>
          </w:p>
          <w:p w14:paraId="13BDD83B" w14:textId="77777777" w:rsidR="00FF41D8" w:rsidRDefault="00FF41D8" w:rsidP="00FF41D8">
            <w:pPr>
              <w:tabs>
                <w:tab w:val="left" w:pos="284"/>
              </w:tabs>
            </w:pPr>
            <w:r>
              <w:t>3) Dette drejer sig altsaa kun om Tegninger direkte udførte</w:t>
            </w:r>
          </w:p>
          <w:p w14:paraId="751CFE56" w14:textId="77777777" w:rsidR="00FF41D8" w:rsidRDefault="00FF41D8" w:rsidP="00FF41D8">
            <w:pPr>
              <w:tabs>
                <w:tab w:val="left" w:pos="284"/>
              </w:tabs>
            </w:pPr>
            <w:r>
              <w:t>for Forlaget. – Du ved jo sikkert, at man altid i England</w:t>
            </w:r>
          </w:p>
          <w:p w14:paraId="74561E34" w14:textId="77C103EF" w:rsidR="00FF41D8" w:rsidRDefault="00FF41D8" w:rsidP="00FF41D8">
            <w:pPr>
              <w:tabs>
                <w:tab w:val="left" w:pos="284"/>
              </w:tabs>
            </w:pPr>
            <w:r>
              <w:t xml:space="preserve">har betalt Tegninger </w:t>
            </w:r>
            <w:r>
              <w:rPr>
                <w:u w:val="single"/>
              </w:rPr>
              <w:t>langt højere end i</w:t>
            </w:r>
            <w:r>
              <w:t xml:space="preserve"> Fra</w:t>
            </w:r>
            <w:r w:rsidR="00064D50">
              <w:t>n</w:t>
            </w:r>
            <w:r>
              <w:t>krig. – Kun</w:t>
            </w:r>
          </w:p>
          <w:p w14:paraId="26D19F90" w14:textId="56222A63" w:rsidR="00FF41D8" w:rsidRDefault="00FF41D8" w:rsidP="00FF41D8">
            <w:pPr>
              <w:tabs>
                <w:tab w:val="left" w:pos="284"/>
              </w:tabs>
            </w:pPr>
            <w:r>
              <w:t xml:space="preserve">har </w:t>
            </w:r>
            <w:r>
              <w:rPr>
                <w:u w:val="single"/>
              </w:rPr>
              <w:t>jeg</w:t>
            </w:r>
            <w:r>
              <w:t xml:space="preserve"> aldrig haft Lyst til at leve i England. Voilà!</w:t>
            </w:r>
          </w:p>
          <w:p w14:paraId="52E315BA" w14:textId="77777777" w:rsidR="00FF41D8" w:rsidRDefault="00FF41D8" w:rsidP="00FF41D8">
            <w:pPr>
              <w:tabs>
                <w:tab w:val="left" w:pos="284"/>
              </w:tabs>
            </w:pPr>
            <w:r>
              <w:t>Ellers havde jeg naturligvis tjent ganske andre Penge.</w:t>
            </w:r>
          </w:p>
          <w:p w14:paraId="6CC5662C" w14:textId="77777777" w:rsidR="00FF41D8" w:rsidRDefault="00FF41D8" w:rsidP="00FF41D8">
            <w:pPr>
              <w:tabs>
                <w:tab w:val="left" w:pos="284"/>
              </w:tabs>
            </w:pPr>
            <w:r>
              <w:t>Især da Konkurrencen der er uendelig langt mindre</w:t>
            </w:r>
          </w:p>
          <w:p w14:paraId="6BED8B83" w14:textId="4147F76D" w:rsidR="00FF41D8" w:rsidRDefault="00FF41D8" w:rsidP="00FF41D8">
            <w:pPr>
              <w:tabs>
                <w:tab w:val="left" w:pos="284"/>
              </w:tabs>
              <w:rPr>
                <w:color w:val="FF0000"/>
              </w:rPr>
            </w:pPr>
            <w:r>
              <w:t>end i Paris, som jo er og bliver det store artistiske</w:t>
            </w:r>
          </w:p>
          <w:p w14:paraId="1B05176F" w14:textId="7EFA4F21" w:rsidR="00FF41D8" w:rsidRDefault="00FF41D8" w:rsidP="00FF41D8">
            <w:pPr>
              <w:tabs>
                <w:tab w:val="left" w:pos="284"/>
              </w:tabs>
            </w:pPr>
            <w:r>
              <w:t>rende</w:t>
            </w:r>
            <w:r w:rsidR="00701F8E">
              <w:t>z</w:t>
            </w:r>
            <w:r>
              <w:t xml:space="preserve">-vous fra alle Leder og Kanter. (Det er </w:t>
            </w:r>
            <w:commentRangeStart w:id="3"/>
            <w:r w:rsidR="00F04A9B">
              <w:t>sågu</w:t>
            </w:r>
            <w:commentRangeEnd w:id="3"/>
            <w:r w:rsidR="00F04A9B">
              <w:rPr>
                <w:rStyle w:val="CommentReference"/>
              </w:rPr>
              <w:commentReference w:id="3"/>
            </w:r>
            <w:r w:rsidR="00F04A9B">
              <w:t xml:space="preserve"> </w:t>
            </w:r>
            <w:r>
              <w:t xml:space="preserve">ikke Franskmændene, som gir </w:t>
            </w:r>
            <w:r>
              <w:rPr>
                <w:u w:val="single"/>
              </w:rPr>
              <w:t>Tonen</w:t>
            </w:r>
            <w:r>
              <w:t xml:space="preserve"> an i kunstnerisk</w:t>
            </w:r>
          </w:p>
          <w:p w14:paraId="2D60BC1E" w14:textId="7C443EA6" w:rsidR="00FF41D8" w:rsidRDefault="00FF41D8" w:rsidP="00FF41D8">
            <w:pPr>
              <w:tabs>
                <w:tab w:val="left" w:pos="284"/>
              </w:tabs>
            </w:pPr>
            <w:r>
              <w:t>Henseende! Nej, det er alle de dygtigste Udlændinge, som</w:t>
            </w:r>
          </w:p>
          <w:p w14:paraId="731D869D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kommer dertil, fordi Byen er behagelig og har en gammel </w:t>
            </w:r>
          </w:p>
          <w:p w14:paraId="4EC22C52" w14:textId="400FAAAA" w:rsidR="00FF41D8" w:rsidRDefault="00FF41D8" w:rsidP="00FF41D8">
            <w:pPr>
              <w:tabs>
                <w:tab w:val="left" w:pos="284"/>
              </w:tabs>
            </w:pPr>
            <w:r>
              <w:t>Tradition!) –</w:t>
            </w:r>
            <w:r w:rsidR="0095601E">
              <w:t>––</w:t>
            </w:r>
            <w:r>
              <w:t xml:space="preserve"> Med Hensyn til Priser </w:t>
            </w:r>
            <w:r w:rsidRPr="00F82423">
              <w:t xml:space="preserve">for </w:t>
            </w:r>
            <w:r w:rsidR="00BE0829" w:rsidRPr="00F82423">
              <w:t>Clichérne</w:t>
            </w:r>
          </w:p>
          <w:p w14:paraId="0A2B263A" w14:textId="77777777" w:rsidR="00FF41D8" w:rsidRDefault="00FF41D8" w:rsidP="00FF41D8">
            <w:pPr>
              <w:tabs>
                <w:tab w:val="left" w:pos="284"/>
              </w:tabs>
            </w:pPr>
            <w:r>
              <w:t>saa kan jeg intet andet sige Dig, end hvad jeg sagde</w:t>
            </w:r>
          </w:p>
          <w:p w14:paraId="346629C8" w14:textId="77777777" w:rsidR="00FF41D8" w:rsidRDefault="00FF41D8" w:rsidP="00FF41D8">
            <w:pPr>
              <w:tabs>
                <w:tab w:val="left" w:pos="284"/>
              </w:tabs>
            </w:pPr>
            <w:r>
              <w:t>Dig i sidste Brev efter Briffauts Svar angaaende</w:t>
            </w:r>
          </w:p>
          <w:p w14:paraId="4E5DA5A9" w14:textId="77777777" w:rsidR="00FF41D8" w:rsidRDefault="00FF41D8" w:rsidP="00FF41D8">
            <w:pPr>
              <w:tabs>
                <w:tab w:val="left" w:pos="284"/>
              </w:tabs>
            </w:pPr>
            <w:r>
              <w:t>Reproductionerne af de Ting han allerede har lavet.</w:t>
            </w:r>
          </w:p>
          <w:p w14:paraId="79A93396" w14:textId="77777777" w:rsidR="00FF41D8" w:rsidRDefault="00FF41D8" w:rsidP="00FF41D8">
            <w:pPr>
              <w:tabs>
                <w:tab w:val="left" w:pos="284"/>
              </w:tabs>
            </w:pPr>
            <w:r>
              <w:t>Jeg vedføjer her et Brev som jeg lige har faaet fra</w:t>
            </w:r>
          </w:p>
          <w:p w14:paraId="6B2CF09C" w14:textId="2063CD4E" w:rsidR="00FF41D8" w:rsidRDefault="00FF41D8" w:rsidP="00FF41D8">
            <w:pPr>
              <w:tabs>
                <w:tab w:val="left" w:pos="284"/>
              </w:tabs>
            </w:pPr>
            <w:r>
              <w:t xml:space="preserve">Briffaut. Jeg tænker Du kan læse hans Skrift. </w:t>
            </w:r>
            <w:r w:rsidR="00892C51">
              <w:t>–––</w:t>
            </w:r>
          </w:p>
          <w:p w14:paraId="361778E6" w14:textId="77777777" w:rsidR="00FF41D8" w:rsidRDefault="00FF41D8" w:rsidP="00FF41D8">
            <w:pPr>
              <w:tabs>
                <w:tab w:val="left" w:pos="284"/>
              </w:tabs>
            </w:pPr>
            <w:r>
              <w:t>Det er jo givet, at hvis man skulde kunne ordne det</w:t>
            </w:r>
          </w:p>
          <w:p w14:paraId="3D85DC82" w14:textId="4FB985D6" w:rsidR="00FF41D8" w:rsidRDefault="00FF41D8" w:rsidP="00FF41D8">
            <w:pPr>
              <w:tabs>
                <w:tab w:val="left" w:pos="284"/>
              </w:tabs>
            </w:pPr>
            <w:commentRangeStart w:id="4"/>
            <w:r w:rsidRPr="009E6234">
              <w:t>med</w:t>
            </w:r>
            <w:commentRangeEnd w:id="4"/>
            <w:r w:rsidR="009E6234">
              <w:rPr>
                <w:rStyle w:val="CommentReference"/>
              </w:rPr>
              <w:commentReference w:id="4"/>
            </w:r>
            <w:r>
              <w:t xml:space="preserve"> Reproductionerne hos Briffaut, maa jeg have</w:t>
            </w:r>
          </w:p>
          <w:p w14:paraId="53692F9B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rPr>
                <w:u w:val="single"/>
              </w:rPr>
              <w:t>min Extrabetaling</w:t>
            </w:r>
            <w:r>
              <w:t xml:space="preserve">, - </w:t>
            </w:r>
            <w:r>
              <w:rPr>
                <w:u w:val="single"/>
              </w:rPr>
              <w:t xml:space="preserve">men det overlader jeg til </w:t>
            </w:r>
            <w:r w:rsidRPr="005263F7">
              <w:rPr>
                <w:u w:val="double"/>
              </w:rPr>
              <w:t>Dig</w:t>
            </w:r>
          </w:p>
          <w:p w14:paraId="055438FC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at ordne</w:t>
            </w:r>
            <w:r>
              <w:t>. Du er som sagt langt mere Forretningsmand</w:t>
            </w:r>
          </w:p>
          <w:p w14:paraId="0B1ACFB3" w14:textId="77777777" w:rsidR="00FF41D8" w:rsidRDefault="00FF41D8" w:rsidP="00FF41D8">
            <w:pPr>
              <w:tabs>
                <w:tab w:val="left" w:pos="284"/>
              </w:tabs>
            </w:pPr>
            <w:r>
              <w:t>end jeg. Du vil sikkert faa mere ud af det end jeg</w:t>
            </w:r>
          </w:p>
          <w:p w14:paraId="1E9EC9B1" w14:textId="0217A2FA" w:rsidR="00FF41D8" w:rsidRDefault="00FF41D8" w:rsidP="00FF41D8">
            <w:pPr>
              <w:tabs>
                <w:tab w:val="left" w:pos="284"/>
              </w:tabs>
            </w:pPr>
            <w:r>
              <w:t>selv kunde faa. –</w:t>
            </w:r>
            <w:r w:rsidR="00B15365">
              <w:t>––</w:t>
            </w:r>
            <w:r>
              <w:t xml:space="preserve"> (Jeg har heri og i (2) ogsaa</w:t>
            </w:r>
          </w:p>
          <w:p w14:paraId="4CAC3F9A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besvaret Dit Spørgsmaal (4) angaaende Reproductionsretten </w:t>
            </w:r>
          </w:p>
          <w:p w14:paraId="0710C88C" w14:textId="77777777" w:rsidR="00FF41D8" w:rsidRDefault="00FF41D8" w:rsidP="00FF41D8">
            <w:pPr>
              <w:tabs>
                <w:tab w:val="left" w:pos="284"/>
              </w:tabs>
            </w:pPr>
            <w:r>
              <w:lastRenderedPageBreak/>
              <w:t>og Ejendomsretten. “Politiken” betalte mig i sin Tid</w:t>
            </w:r>
          </w:p>
          <w:p w14:paraId="29EA4EEB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fra 100 til 150 Kr. </w:t>
            </w:r>
            <w:r>
              <w:rPr>
                <w:u w:val="single"/>
              </w:rPr>
              <w:t>Reproductionsretten</w:t>
            </w:r>
            <w:r>
              <w:t xml:space="preserve"> til sine Forsider</w:t>
            </w:r>
          </w:p>
          <w:p w14:paraId="1CE25FB8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i Søndagsmagasinet. </w:t>
            </w:r>
            <w:r>
              <w:rPr>
                <w:u w:val="single"/>
              </w:rPr>
              <w:t>Originalerne var mine</w:t>
            </w:r>
            <w:r>
              <w:t>. Voilà.</w:t>
            </w:r>
          </w:p>
          <w:p w14:paraId="337EE139" w14:textId="77777777" w:rsidR="00FF41D8" w:rsidRDefault="00FF41D8" w:rsidP="00FF41D8">
            <w:pPr>
              <w:tabs>
                <w:tab w:val="left" w:pos="284"/>
              </w:tabs>
            </w:pPr>
            <w:r>
              <w:t>Men det var altsaa da 100 Kr. var c. 700 Francs. –</w:t>
            </w:r>
          </w:p>
          <w:p w14:paraId="25931735" w14:textId="6A73326F" w:rsidR="00FF41D8" w:rsidRDefault="009B5F91" w:rsidP="00FF41D8">
            <w:pPr>
              <w:tabs>
                <w:tab w:val="left" w:pos="284"/>
              </w:tabs>
            </w:pPr>
            <w:r>
              <w:tab/>
            </w:r>
            <w:r w:rsidR="00FF41D8">
              <w:t>5) Med Hensyn til mine Tegninger</w:t>
            </w:r>
          </w:p>
          <w:p w14:paraId="16EE1B62" w14:textId="77777777" w:rsidR="00FF41D8" w:rsidRDefault="00FF41D8" w:rsidP="00FF41D8">
            <w:pPr>
              <w:tabs>
                <w:tab w:val="left" w:pos="284"/>
              </w:tabs>
            </w:pPr>
          </w:p>
          <w:p w14:paraId="1E11BBB0" w14:textId="77777777" w:rsidR="008E0979" w:rsidRDefault="008E0979" w:rsidP="00FF41D8">
            <w:pPr>
              <w:tabs>
                <w:tab w:val="left" w:pos="284"/>
              </w:tabs>
            </w:pPr>
          </w:p>
          <w:p w14:paraId="013D3E98" w14:textId="77777777" w:rsidR="008E0979" w:rsidRDefault="008E0979" w:rsidP="00FF41D8">
            <w:pPr>
              <w:tabs>
                <w:tab w:val="left" w:pos="284"/>
              </w:tabs>
            </w:pPr>
          </w:p>
          <w:p w14:paraId="479D2AE2" w14:textId="295A1DFD" w:rsidR="00FF41D8" w:rsidRDefault="00FF41D8" w:rsidP="00FF41D8">
            <w:pPr>
              <w:tabs>
                <w:tab w:val="left" w:pos="284"/>
              </w:tabs>
            </w:pPr>
            <w:r>
              <w:t>[</w:t>
            </w:r>
            <w:r w:rsidR="00201F6C">
              <w:t>Side</w:t>
            </w:r>
            <w:r>
              <w:t xml:space="preserve"> 3]</w:t>
            </w:r>
          </w:p>
          <w:p w14:paraId="7383075A" w14:textId="2B9DF380" w:rsidR="00FF41D8" w:rsidRDefault="00FF41D8" w:rsidP="00FF41D8">
            <w:pPr>
              <w:tabs>
                <w:tab w:val="left" w:pos="284"/>
              </w:tabs>
            </w:pPr>
            <w:commentRangeStart w:id="5"/>
            <w:r>
              <w:t>2)</w:t>
            </w:r>
            <w:commentRangeEnd w:id="5"/>
            <w:r w:rsidR="00AC16F2">
              <w:rPr>
                <w:rStyle w:val="CommentReference"/>
              </w:rPr>
              <w:commentReference w:id="5"/>
            </w:r>
            <w:r>
              <w:t xml:space="preserve"> til </w:t>
            </w:r>
            <w:r>
              <w:rPr>
                <w:u w:val="single"/>
              </w:rPr>
              <w:t>Andersen</w:t>
            </w:r>
            <w:r>
              <w:t>, saa havde jeg aldrig nogen Kont</w:t>
            </w:r>
            <w:r w:rsidR="000C3A2A">
              <w:t>r</w:t>
            </w:r>
            <w:r>
              <w:t>akt</w:t>
            </w:r>
          </w:p>
          <w:p w14:paraId="04BDED14" w14:textId="77777777" w:rsidR="00FF41D8" w:rsidRDefault="00FF41D8" w:rsidP="00FF41D8">
            <w:pPr>
              <w:tabs>
                <w:tab w:val="left" w:pos="284"/>
              </w:tabs>
            </w:pPr>
            <w:r>
              <w:t>med Piazza, som var en gammel Hædersmand, og</w:t>
            </w:r>
          </w:p>
          <w:p w14:paraId="053CC29B" w14:textId="77777777" w:rsidR="00FF41D8" w:rsidRDefault="00FF41D8" w:rsidP="00FF41D8">
            <w:pPr>
              <w:tabs>
                <w:tab w:val="left" w:pos="284"/>
              </w:tabs>
            </w:pPr>
            <w:r>
              <w:t>hvis Ord var som en Kontrakt. (Jeg har heller aldrig</w:t>
            </w:r>
          </w:p>
          <w:p w14:paraId="0702597A" w14:textId="77777777" w:rsidR="00FF41D8" w:rsidRDefault="00FF41D8" w:rsidP="00FF41D8">
            <w:pPr>
              <w:tabs>
                <w:tab w:val="left" w:pos="284"/>
              </w:tabs>
            </w:pPr>
            <w:r>
              <w:t>haft med Briffaut, som er ganske lige saa honnet). Vi</w:t>
            </w:r>
          </w:p>
          <w:p w14:paraId="002F5466" w14:textId="77777777" w:rsidR="00FF41D8" w:rsidRDefault="00FF41D8" w:rsidP="00FF41D8">
            <w:pPr>
              <w:tabs>
                <w:tab w:val="left" w:pos="284"/>
              </w:tabs>
            </w:pPr>
            <w:r>
              <w:t>var simpelthen gode Venner og stolede gensidigt paa</w:t>
            </w:r>
          </w:p>
          <w:p w14:paraId="32C56D93" w14:textId="77777777" w:rsidR="00FF41D8" w:rsidRDefault="00FF41D8" w:rsidP="00FF41D8">
            <w:pPr>
              <w:tabs>
                <w:tab w:val="left" w:pos="284"/>
              </w:tabs>
            </w:pPr>
            <w:r>
              <w:t>hinanden. – Desværre døde Piazza, netop som</w:t>
            </w:r>
          </w:p>
          <w:p w14:paraId="5B0973CC" w14:textId="161B907C" w:rsidR="00FF41D8" w:rsidRPr="007035F9" w:rsidRDefault="00FF41D8" w:rsidP="00FF41D8">
            <w:pPr>
              <w:tabs>
                <w:tab w:val="left" w:pos="284"/>
              </w:tabs>
              <w:rPr>
                <w:color w:val="FF0000"/>
              </w:rPr>
            </w:pPr>
            <w:r>
              <w:t>jeg havde mine Illustrationer næsten færdige. Han</w:t>
            </w:r>
          </w:p>
          <w:p w14:paraId="14AC47B5" w14:textId="77777777" w:rsidR="00FF41D8" w:rsidRDefault="00FF41D8" w:rsidP="00FF41D8">
            <w:pPr>
              <w:tabs>
                <w:tab w:val="left" w:pos="284"/>
              </w:tabs>
            </w:pPr>
            <w:r>
              <w:t>og hans Efterfølger betalte mig intégralement mit Arbejde.</w:t>
            </w:r>
          </w:p>
          <w:p w14:paraId="3047A221" w14:textId="58C5C85F" w:rsidR="00FF41D8" w:rsidRDefault="00FF41D8" w:rsidP="00FF41D8">
            <w:pPr>
              <w:tabs>
                <w:tab w:val="left" w:pos="284"/>
              </w:tabs>
            </w:pPr>
            <w:r>
              <w:t xml:space="preserve">Men jeg har altsaa ikke et skriftligt </w:t>
            </w:r>
            <w:r w:rsidR="00A457ED">
              <w:t>O</w:t>
            </w:r>
            <w:r>
              <w:t xml:space="preserve">rd imellem os. </w:t>
            </w:r>
          </w:p>
          <w:p w14:paraId="47238861" w14:textId="77777777" w:rsidR="00FF41D8" w:rsidRDefault="00FF41D8" w:rsidP="00FF41D8">
            <w:pPr>
              <w:tabs>
                <w:tab w:val="left" w:pos="284"/>
              </w:tabs>
            </w:pPr>
            <w:r>
              <w:t>Den unge Efterfølger havde først en Del vanskeligheder</w:t>
            </w:r>
          </w:p>
          <w:p w14:paraId="3933DA83" w14:textId="77777777" w:rsidR="00FF41D8" w:rsidRDefault="00FF41D8" w:rsidP="00FF41D8">
            <w:pPr>
              <w:tabs>
                <w:tab w:val="left" w:pos="284"/>
              </w:tabs>
            </w:pPr>
            <w:r>
              <w:t>med Overtagelsen af det store Firma. Saa kom Krisen.</w:t>
            </w:r>
          </w:p>
          <w:p w14:paraId="1552B54D" w14:textId="77777777" w:rsidR="00FF41D8" w:rsidRDefault="00FF41D8" w:rsidP="00FF41D8">
            <w:pPr>
              <w:tabs>
                <w:tab w:val="left" w:pos="284"/>
              </w:tabs>
            </w:pPr>
            <w:r>
              <w:t>Derfor ligger Bogen stadig og sover hos ham. Jeg vil</w:t>
            </w:r>
          </w:p>
          <w:p w14:paraId="2101F90E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nu skrive til ham og se, </w:t>
            </w:r>
            <w:r>
              <w:rPr>
                <w:u w:val="single"/>
              </w:rPr>
              <w:t>om der skulle være</w:t>
            </w:r>
          </w:p>
          <w:p w14:paraId="63BC5CC2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mulighed for at trække Tegningerne fra ham</w:t>
            </w:r>
            <w:r>
              <w:t>. Lad</w:t>
            </w:r>
          </w:p>
          <w:p w14:paraId="4C3F740A" w14:textId="77777777" w:rsidR="00FF41D8" w:rsidRPr="00F732EF" w:rsidRDefault="00FF41D8" w:rsidP="00FF41D8">
            <w:pPr>
              <w:tabs>
                <w:tab w:val="left" w:pos="284"/>
              </w:tabs>
            </w:pPr>
            <w:r>
              <w:t>os nu se!</w:t>
            </w:r>
          </w:p>
          <w:p w14:paraId="39537D3F" w14:textId="72480DB7" w:rsidR="00FF41D8" w:rsidRDefault="00FF41D8" w:rsidP="00FF41D8">
            <w:pPr>
              <w:tabs>
                <w:tab w:val="left" w:pos="284"/>
              </w:tabs>
            </w:pPr>
            <w:r>
              <w:tab/>
              <w:t>Det er som sagt den smukkeste Bog jeg har lavet, –</w:t>
            </w:r>
          </w:p>
          <w:p w14:paraId="52F8BD04" w14:textId="77777777" w:rsidR="00FF41D8" w:rsidRDefault="00FF41D8" w:rsidP="00FF41D8">
            <w:pPr>
              <w:tabs>
                <w:tab w:val="left" w:pos="284"/>
              </w:tabs>
            </w:pPr>
            <w:r>
              <w:t>og jeg raser over at se den i 4 Aar begravet i en</w:t>
            </w:r>
          </w:p>
          <w:p w14:paraId="2B782835" w14:textId="77777777" w:rsidR="00FF41D8" w:rsidRDefault="00FF41D8" w:rsidP="00FF41D8">
            <w:pPr>
              <w:tabs>
                <w:tab w:val="left" w:pos="284"/>
              </w:tabs>
            </w:pPr>
            <w:r>
              <w:t>Bagbutik, uden at komme ud. De sidste Ting blev</w:t>
            </w:r>
          </w:p>
          <w:p w14:paraId="3BAB465B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leveret netop nu for </w:t>
            </w:r>
            <w:r>
              <w:rPr>
                <w:u w:val="single"/>
              </w:rPr>
              <w:t>4</w:t>
            </w:r>
            <w:r>
              <w:t xml:space="preserve"> Aar siden. Jeg havde lagt </w:t>
            </w:r>
            <w:r>
              <w:rPr>
                <w:u w:val="single"/>
              </w:rPr>
              <w:t>meget</w:t>
            </w:r>
          </w:p>
          <w:p w14:paraId="34B6E761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andet</w:t>
            </w:r>
            <w:r>
              <w:t xml:space="preserve"> tilside for at lave den. ––– </w:t>
            </w:r>
            <w:r>
              <w:rPr>
                <w:u w:val="single"/>
              </w:rPr>
              <w:t>Den</w:t>
            </w:r>
            <w:r>
              <w:t xml:space="preserve"> vilde jo</w:t>
            </w:r>
          </w:p>
          <w:p w14:paraId="67D7314E" w14:textId="5D642373" w:rsidR="00FF41D8" w:rsidRDefault="00FF41D8" w:rsidP="00FF41D8">
            <w:pPr>
              <w:tabs>
                <w:tab w:val="left" w:pos="284"/>
              </w:tabs>
            </w:pPr>
            <w:r>
              <w:t xml:space="preserve">kunne faa sikkert en </w:t>
            </w:r>
            <w:r>
              <w:rPr>
                <w:u w:val="single"/>
              </w:rPr>
              <w:t>stor succes</w:t>
            </w:r>
            <w:r>
              <w:t xml:space="preserve"> i Skandinavie</w:t>
            </w:r>
            <w:r w:rsidR="005C2CED">
              <w:t>n</w:t>
            </w:r>
          </w:p>
          <w:p w14:paraId="458B5899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og i England! Den er jo tilmed ganske </w:t>
            </w:r>
            <w:r>
              <w:rPr>
                <w:u w:val="single"/>
              </w:rPr>
              <w:t>uskyldig</w:t>
            </w:r>
            <w:r>
              <w:t>.</w:t>
            </w:r>
          </w:p>
          <w:p w14:paraId="0DD2C891" w14:textId="6CB24444" w:rsidR="00FF41D8" w:rsidRDefault="00FF41D8" w:rsidP="00FF41D8">
            <w:pPr>
              <w:tabs>
                <w:tab w:val="left" w:pos="284"/>
              </w:tabs>
            </w:pPr>
            <w:r>
              <w:t>Jeg vil g</w:t>
            </w:r>
            <w:r w:rsidR="00B81167">
              <w:t>øre</w:t>
            </w:r>
            <w:r>
              <w:t>, hvad jeg kan for at faa Tegningerne.</w:t>
            </w:r>
          </w:p>
          <w:p w14:paraId="6A651420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>Men jeg tør naturligvis intet love. M</w:t>
            </w:r>
            <w:r>
              <w:rPr>
                <w:u w:val="single"/>
              </w:rPr>
              <w:t xml:space="preserve">ed mindre Du </w:t>
            </w:r>
          </w:p>
          <w:p w14:paraId="42C20B55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kan give mig et tilbud</w:t>
            </w:r>
            <w:r>
              <w:t>, saa jeg eventuelt kan</w:t>
            </w:r>
          </w:p>
          <w:p w14:paraId="29399173" w14:textId="77777777" w:rsidR="00FF41D8" w:rsidRDefault="00FF41D8" w:rsidP="00FF41D8">
            <w:pPr>
              <w:tabs>
                <w:tab w:val="left" w:pos="284"/>
              </w:tabs>
            </w:pPr>
            <w:r>
              <w:lastRenderedPageBreak/>
              <w:t xml:space="preserve">betale Forlæggeren i Paris </w:t>
            </w:r>
            <w:r>
              <w:rPr>
                <w:u w:val="single"/>
              </w:rPr>
              <w:t>et minimum</w:t>
            </w:r>
            <w:r>
              <w:t xml:space="preserve"> for at faa</w:t>
            </w:r>
          </w:p>
          <w:p w14:paraId="208DACE4" w14:textId="77777777" w:rsidR="00FF41D8" w:rsidRDefault="00FF41D8" w:rsidP="00FF41D8">
            <w:pPr>
              <w:tabs>
                <w:tab w:val="left" w:pos="284"/>
              </w:tabs>
            </w:pPr>
            <w:r>
              <w:t>Tegningerne igen. Du kender jo Franskmænd og penge!!</w:t>
            </w:r>
          </w:p>
          <w:p w14:paraId="762E5E92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Jeg </w:t>
            </w:r>
            <w:r>
              <w:rPr>
                <w:u w:val="single"/>
              </w:rPr>
              <w:t>vilde frygtelig gerne have den ud</w:t>
            </w:r>
            <w:r>
              <w:t>!</w:t>
            </w:r>
          </w:p>
          <w:p w14:paraId="6BEF0CA2" w14:textId="77777777" w:rsidR="00FF41D8" w:rsidRDefault="00FF41D8" w:rsidP="00FF41D8">
            <w:pPr>
              <w:tabs>
                <w:tab w:val="left" w:pos="284"/>
              </w:tabs>
            </w:pPr>
            <w:r>
              <w:tab/>
              <w:t>6) Du taler om en eventuel Provision til en</w:t>
            </w:r>
          </w:p>
          <w:p w14:paraId="4CC49DF5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Mellemmand i England. Det </w:t>
            </w:r>
            <w:r>
              <w:rPr>
                <w:u w:val="single"/>
              </w:rPr>
              <w:t>lader jeg dig ganske om,</w:t>
            </w:r>
          </w:p>
          <w:p w14:paraId="2DECAAA1" w14:textId="77777777" w:rsidR="00FF41D8" w:rsidRDefault="00FF41D8" w:rsidP="00FF41D8">
            <w:pPr>
              <w:tabs>
                <w:tab w:val="left" w:pos="284"/>
              </w:tabs>
            </w:pPr>
            <w:r>
              <w:t>det er umuligt for mig herfra at sidde og ordne alt</w:t>
            </w:r>
          </w:p>
          <w:p w14:paraId="6B5AA82B" w14:textId="37463CEA" w:rsidR="00FF41D8" w:rsidRDefault="00FF41D8" w:rsidP="00FF41D8">
            <w:pPr>
              <w:tabs>
                <w:tab w:val="left" w:pos="284"/>
              </w:tabs>
            </w:pPr>
            <w:r>
              <w:t xml:space="preserve">sligt i Detailler. Du </w:t>
            </w:r>
            <w:r w:rsidR="00EC1EC2">
              <w:t>e</w:t>
            </w:r>
            <w:r>
              <w:t>r en af de meget faa, som jeg</w:t>
            </w:r>
          </w:p>
          <w:p w14:paraId="0FF276FB" w14:textId="5A16B472" w:rsidR="00FF41D8" w:rsidRDefault="00FF41D8" w:rsidP="00FF41D8">
            <w:pPr>
              <w:tabs>
                <w:tab w:val="left" w:pos="284"/>
              </w:tabs>
            </w:pPr>
            <w:r>
              <w:t xml:space="preserve">stoler paa, naar det gælder </w:t>
            </w:r>
            <w:r>
              <w:rPr>
                <w:u w:val="single"/>
              </w:rPr>
              <w:t>mine</w:t>
            </w:r>
            <w:r>
              <w:t xml:space="preserve"> interesser</w:t>
            </w:r>
            <w:r w:rsidR="004D15F8">
              <w:t>.</w:t>
            </w:r>
            <w:r>
              <w:t xml:space="preserve"> </w:t>
            </w:r>
            <w:r w:rsidR="004D15F8">
              <w:t>S</w:t>
            </w:r>
            <w:r>
              <w:t>e bare</w:t>
            </w:r>
          </w:p>
          <w:p w14:paraId="63CB2A50" w14:textId="77777777" w:rsidR="00FF41D8" w:rsidRDefault="00FF41D8" w:rsidP="00FF41D8">
            <w:pPr>
              <w:tabs>
                <w:tab w:val="left" w:pos="284"/>
              </w:tabs>
            </w:pPr>
            <w:r>
              <w:t>at slaa nogle Penge for mig.</w:t>
            </w:r>
          </w:p>
          <w:p w14:paraId="04232292" w14:textId="77777777" w:rsidR="00FF41D8" w:rsidRDefault="00FF41D8" w:rsidP="00FF41D8">
            <w:pPr>
              <w:tabs>
                <w:tab w:val="left" w:pos="284"/>
              </w:tabs>
            </w:pPr>
          </w:p>
          <w:p w14:paraId="52F1F6E8" w14:textId="1145EFAE" w:rsidR="00FF41D8" w:rsidRDefault="00FF41D8" w:rsidP="00FF41D8">
            <w:pPr>
              <w:tabs>
                <w:tab w:val="left" w:pos="284"/>
              </w:tabs>
            </w:pPr>
            <w:r>
              <w:t>[</w:t>
            </w:r>
            <w:r w:rsidR="00201F6C">
              <w:t>Side</w:t>
            </w:r>
            <w:r>
              <w:t xml:space="preserve"> 4]</w:t>
            </w:r>
          </w:p>
          <w:p w14:paraId="279A0124" w14:textId="3FDA1088" w:rsidR="00FF41D8" w:rsidRDefault="00FF41D8" w:rsidP="00FF41D8">
            <w:pPr>
              <w:tabs>
                <w:tab w:val="left" w:pos="284"/>
              </w:tabs>
            </w:pPr>
            <w:r>
              <w:tab/>
            </w:r>
            <w:r w:rsidR="00F30FD1">
              <w:t>À</w:t>
            </w:r>
            <w:r>
              <w:t xml:space="preserve"> propos </w:t>
            </w:r>
            <w:r>
              <w:rPr>
                <w:u w:val="single"/>
              </w:rPr>
              <w:t>England</w:t>
            </w:r>
            <w:r>
              <w:t>: Saa har en gammel fin</w:t>
            </w:r>
          </w:p>
          <w:p w14:paraId="5A2A9A44" w14:textId="77777777" w:rsidR="00FF41D8" w:rsidRDefault="00FF41D8" w:rsidP="00FF41D8">
            <w:pPr>
              <w:tabs>
                <w:tab w:val="left" w:pos="284"/>
              </w:tabs>
            </w:pPr>
            <w:r>
              <w:t>Englænderinde her ladet sig presentere hos mig for at tale</w:t>
            </w:r>
          </w:p>
          <w:p w14:paraId="2F6D1AE4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med mig om </w:t>
            </w:r>
            <w:r>
              <w:rPr>
                <w:u w:val="single"/>
              </w:rPr>
              <w:t>Lilis Bog</w:t>
            </w:r>
            <w:r>
              <w:t>, som for nylig er udkommen</w:t>
            </w:r>
          </w:p>
          <w:p w14:paraId="07AD5DCB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i England, og som skal have en </w:t>
            </w:r>
            <w:r>
              <w:rPr>
                <w:u w:val="single"/>
              </w:rPr>
              <w:t>stormende Succes</w:t>
            </w:r>
            <w:r>
              <w:t xml:space="preserve"> og</w:t>
            </w:r>
          </w:p>
          <w:p w14:paraId="20F3FABB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være </w:t>
            </w:r>
            <w:r>
              <w:rPr>
                <w:u w:val="single"/>
              </w:rPr>
              <w:t>Dagens store Samtaleæmne</w:t>
            </w:r>
            <w:r>
              <w:t>. Man ved i London, at</w:t>
            </w:r>
          </w:p>
          <w:p w14:paraId="4AE6A46F" w14:textId="77777777" w:rsidR="00FF41D8" w:rsidRDefault="00FF41D8" w:rsidP="00FF41D8">
            <w:pPr>
              <w:tabs>
                <w:tab w:val="left" w:pos="284"/>
              </w:tabs>
            </w:pPr>
            <w:r>
              <w:t>det er mig, Gerda Wegener, som er Grete i Bogen. Og</w:t>
            </w:r>
          </w:p>
          <w:p w14:paraId="0D3F21A0" w14:textId="3A7BB1B0" w:rsidR="00FF41D8" w:rsidRDefault="00FF41D8" w:rsidP="00FF41D8">
            <w:pPr>
              <w:tabs>
                <w:tab w:val="left" w:pos="284"/>
              </w:tabs>
            </w:pPr>
            <w:r>
              <w:t xml:space="preserve">min gamle engelske </w:t>
            </w:r>
            <w:r w:rsidR="000A16EB">
              <w:t>V</w:t>
            </w:r>
            <w:r>
              <w:t>eninde beklagede voldsomt, at jeg ikke</w:t>
            </w:r>
          </w:p>
          <w:p w14:paraId="49F9AECC" w14:textId="3F12EE68" w:rsidR="00FF41D8" w:rsidRDefault="00FF41D8" w:rsidP="00FF41D8">
            <w:pPr>
              <w:tabs>
                <w:tab w:val="left" w:pos="284"/>
              </w:tabs>
            </w:pPr>
            <w:r>
              <w:t xml:space="preserve">kunde </w:t>
            </w:r>
            <w:r w:rsidR="00364926">
              <w:t>k</w:t>
            </w:r>
            <w:r>
              <w:t>omme til London i Øjeblikket, da hun paastaar,</w:t>
            </w:r>
          </w:p>
          <w:p w14:paraId="0AB3A061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at jeg vilde blive “Dagens Heltinde”. </w:t>
            </w:r>
            <w:r>
              <w:rPr>
                <w:u w:val="single"/>
              </w:rPr>
              <w:t>Ser Du Mulighed for</w:t>
            </w:r>
          </w:p>
          <w:p w14:paraId="281C5BAB" w14:textId="39990724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>at “</w:t>
            </w:r>
            <w:r>
              <w:rPr>
                <w:u w:val="single"/>
              </w:rPr>
              <w:t>udnytte dette” paa en eller anden Maade for en</w:t>
            </w:r>
          </w:p>
          <w:p w14:paraId="62F56BF6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Edition eller lignende</w:t>
            </w:r>
            <w:r>
              <w:t xml:space="preserve"> ??? Men i saa Fald maatte det</w:t>
            </w:r>
          </w:p>
          <w:p w14:paraId="7C3BA916" w14:textId="77777777" w:rsidR="00FF41D8" w:rsidRDefault="00FF41D8" w:rsidP="00FF41D8">
            <w:pPr>
              <w:tabs>
                <w:tab w:val="left" w:pos="284"/>
              </w:tabs>
            </w:pPr>
            <w:r>
              <w:t>ik</w:t>
            </w:r>
            <w:r>
              <w:rPr>
                <w:u w:val="single"/>
              </w:rPr>
              <w:t>ke vare for længe</w:t>
            </w:r>
            <w:r>
              <w:t>. Der skal jo altid smedes mens Jernet</w:t>
            </w:r>
          </w:p>
          <w:p w14:paraId="17D2A057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er varmt. Dette </w:t>
            </w:r>
            <w:commentRangeStart w:id="6"/>
            <w:r>
              <w:t>“à titre d’indication”</w:t>
            </w:r>
            <w:commentRangeEnd w:id="6"/>
            <w:r w:rsidR="007343F8">
              <w:rPr>
                <w:rStyle w:val="CommentReference"/>
              </w:rPr>
              <w:commentReference w:id="6"/>
            </w:r>
            <w:r>
              <w:t>. ––– Lilis Bog, (som</w:t>
            </w:r>
          </w:p>
          <w:p w14:paraId="065DDA17" w14:textId="791A90EF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jeg jo omtrent havde skrevet, og</w:t>
            </w:r>
            <w:r>
              <w:t xml:space="preserve"> som kun er bleve</w:t>
            </w:r>
            <w:r w:rsidR="00DF6692">
              <w:t>n</w:t>
            </w:r>
            <w:r>
              <w:t xml:space="preserve"> banaliseret</w:t>
            </w:r>
          </w:p>
          <w:p w14:paraId="59844579" w14:textId="77777777" w:rsidR="00FF41D8" w:rsidRDefault="00FF41D8" w:rsidP="00FF41D8">
            <w:pPr>
              <w:tabs>
                <w:tab w:val="left" w:pos="284"/>
              </w:tabs>
            </w:pPr>
            <w:r>
              <w:t xml:space="preserve">og omlavet af den skidne Jødetamp som hedder </w:t>
            </w:r>
            <w:r>
              <w:rPr>
                <w:u w:val="single"/>
              </w:rPr>
              <w:t>Nils Høyer</w:t>
            </w:r>
            <w:r>
              <w:t>)</w:t>
            </w:r>
          </w:p>
          <w:p w14:paraId="426A17BC" w14:textId="77777777" w:rsidR="00FF41D8" w:rsidRDefault="00FF41D8" w:rsidP="00FF41D8">
            <w:pPr>
              <w:tabs>
                <w:tab w:val="left" w:pos="284"/>
              </w:tabs>
            </w:pPr>
            <w:r>
              <w:t>giver mig saa at sige intet. Han har faaet det lavet saa</w:t>
            </w:r>
          </w:p>
          <w:p w14:paraId="7B1D6CE5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 xml:space="preserve">snedigt, at jeg omtrent intet faar og han </w:t>
            </w:r>
            <w:r>
              <w:rPr>
                <w:u w:val="single"/>
              </w:rPr>
              <w:t>overholder ikke</w:t>
            </w:r>
          </w:p>
          <w:p w14:paraId="32E79915" w14:textId="344ED89C" w:rsidR="00FF41D8" w:rsidRDefault="00FF41D8" w:rsidP="00FF41D8">
            <w:pPr>
              <w:tabs>
                <w:tab w:val="left" w:pos="284"/>
              </w:tabs>
            </w:pPr>
            <w:r>
              <w:t>eng</w:t>
            </w:r>
            <w:r>
              <w:rPr>
                <w:u w:val="single"/>
              </w:rPr>
              <w:t xml:space="preserve">ang sin </w:t>
            </w:r>
            <w:r w:rsidR="00625145">
              <w:rPr>
                <w:u w:val="single"/>
              </w:rPr>
              <w:t>K</w:t>
            </w:r>
            <w:r>
              <w:rPr>
                <w:u w:val="single"/>
              </w:rPr>
              <w:t>ontrakt</w:t>
            </w:r>
            <w:r>
              <w:t>. Han skovler alt til sig. Min</w:t>
            </w:r>
          </w:p>
          <w:p w14:paraId="79E89943" w14:textId="77777777" w:rsidR="00FF41D8" w:rsidRDefault="00FF41D8" w:rsidP="00FF41D8">
            <w:pPr>
              <w:tabs>
                <w:tab w:val="left" w:pos="284"/>
              </w:tabs>
            </w:pPr>
            <w:r>
              <w:t>tidligere Svoger, Ingeneur T.</w:t>
            </w:r>
            <w:r>
              <w:rPr>
                <w:u w:val="single"/>
              </w:rPr>
              <w:t>C. Thomse</w:t>
            </w:r>
            <w:r>
              <w:t>n, som Lili havde</w:t>
            </w:r>
          </w:p>
          <w:p w14:paraId="6B4C88FD" w14:textId="084B2D6F" w:rsidR="00FF41D8" w:rsidRDefault="00FF41D8" w:rsidP="00FF41D8">
            <w:pPr>
              <w:tabs>
                <w:tab w:val="left" w:pos="284"/>
              </w:tabs>
            </w:pPr>
            <w:r>
              <w:t xml:space="preserve">overdraget </w:t>
            </w:r>
            <w:r w:rsidR="003336E3">
              <w:t>F</w:t>
            </w:r>
            <w:r>
              <w:t xml:space="preserve">orretningsførelsen af Bogen </w:t>
            </w:r>
            <w:r w:rsidRPr="00535329">
              <w:t>med</w:t>
            </w:r>
            <w:r>
              <w:t>, synes at være</w:t>
            </w:r>
          </w:p>
          <w:p w14:paraId="7230303E" w14:textId="77777777" w:rsidR="00FF41D8" w:rsidRDefault="00FF41D8" w:rsidP="00FF41D8">
            <w:pPr>
              <w:tabs>
                <w:tab w:val="left" w:pos="284"/>
              </w:tabs>
            </w:pPr>
            <w:r>
              <w:t>i Ledtog med Høyer. Hvad vil du have, at jeg skal</w:t>
            </w:r>
          </w:p>
          <w:p w14:paraId="3DB7AEBD" w14:textId="77777777" w:rsidR="00FF41D8" w:rsidRDefault="00FF41D8" w:rsidP="00FF41D8">
            <w:pPr>
              <w:tabs>
                <w:tab w:val="left" w:pos="284"/>
              </w:tabs>
            </w:pPr>
            <w:r>
              <w:t>gøre paa denne Afstand, kære? Jeg kan jo ikke sidde</w:t>
            </w:r>
          </w:p>
          <w:p w14:paraId="4AB75802" w14:textId="64497F70" w:rsidR="00FF41D8" w:rsidRDefault="00FF41D8" w:rsidP="00FF41D8">
            <w:pPr>
              <w:tabs>
                <w:tab w:val="left" w:pos="284"/>
              </w:tabs>
            </w:pPr>
            <w:r>
              <w:t>herfra og lave Høyer en Proces! Du, som er jurist,</w:t>
            </w:r>
          </w:p>
          <w:p w14:paraId="76B82C46" w14:textId="13EF2D44" w:rsidR="00FF41D8" w:rsidRDefault="00FF41D8" w:rsidP="00FF41D8">
            <w:pPr>
              <w:tabs>
                <w:tab w:val="left" w:pos="284"/>
              </w:tabs>
            </w:pPr>
            <w:r>
              <w:lastRenderedPageBreak/>
              <w:t>sig mig om der er noget at stille op? –––</w:t>
            </w:r>
          </w:p>
          <w:p w14:paraId="59A83FA6" w14:textId="77777777" w:rsidR="002E3FCE" w:rsidRDefault="002E3FCE" w:rsidP="00FF41D8">
            <w:pPr>
              <w:tabs>
                <w:tab w:val="left" w:pos="284"/>
              </w:tabs>
            </w:pPr>
          </w:p>
          <w:p w14:paraId="037D0082" w14:textId="77777777" w:rsidR="002E3FCE" w:rsidRDefault="00FF41D8" w:rsidP="00FF41D8">
            <w:pPr>
              <w:tabs>
                <w:tab w:val="left" w:pos="284"/>
              </w:tabs>
            </w:pPr>
            <w:r>
              <w:tab/>
              <w:t>Hvis du ser Vibeke, saa hils hende kærligt fra</w:t>
            </w:r>
            <w:r w:rsidR="002E3FCE">
              <w:t xml:space="preserve">  </w:t>
            </w:r>
            <w:r>
              <w:t>mig.</w:t>
            </w:r>
          </w:p>
          <w:p w14:paraId="727A4BC9" w14:textId="6D8926E8" w:rsidR="00FF41D8" w:rsidRDefault="00FF41D8" w:rsidP="00FF41D8">
            <w:pPr>
              <w:tabs>
                <w:tab w:val="left" w:pos="284"/>
              </w:tabs>
            </w:pPr>
            <w:r>
              <w:t>Jeg skriver snart til hende. Foreløbigt skal jeg</w:t>
            </w:r>
          </w:p>
          <w:p w14:paraId="58BA5168" w14:textId="77777777" w:rsidR="00FF41D8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t>flytte til 1</w:t>
            </w:r>
            <w:r w:rsidRPr="004A1496">
              <w:rPr>
                <w:sz w:val="20"/>
                <w:szCs w:val="18"/>
                <w:u w:val="single"/>
                <w:vertAlign w:val="superscript"/>
              </w:rPr>
              <w:t>ste</w:t>
            </w:r>
            <w:r>
              <w:t xml:space="preserve"> November. Men derefter skriver jeg. – </w:t>
            </w:r>
            <w:r>
              <w:rPr>
                <w:u w:val="single"/>
              </w:rPr>
              <w:t>Min</w:t>
            </w:r>
          </w:p>
          <w:p w14:paraId="7ED1F87D" w14:textId="77777777" w:rsidR="00FF41D8" w:rsidRDefault="00FF41D8" w:rsidP="00FF41D8">
            <w:pPr>
              <w:tabs>
                <w:tab w:val="left" w:pos="284"/>
              </w:tabs>
            </w:pPr>
            <w:r>
              <w:rPr>
                <w:u w:val="single"/>
              </w:rPr>
              <w:t>Adresse er og bliver den samme</w:t>
            </w:r>
            <w:r>
              <w:t>. Nando er jo altid</w:t>
            </w:r>
          </w:p>
          <w:p w14:paraId="5836E153" w14:textId="2EF87364" w:rsidR="00FF41D8" w:rsidRDefault="00FF41D8" w:rsidP="00FF41D8">
            <w:pPr>
              <w:tabs>
                <w:tab w:val="left" w:pos="284"/>
              </w:tabs>
            </w:pPr>
            <w:r>
              <w:t xml:space="preserve">i Konsulatet et Par Gange om </w:t>
            </w:r>
            <w:r w:rsidR="00CF02A5">
              <w:t>D</w:t>
            </w:r>
            <w:r>
              <w:t>agen.</w:t>
            </w:r>
          </w:p>
          <w:p w14:paraId="4C6F0831" w14:textId="77777777" w:rsidR="00FF41D8" w:rsidRDefault="00FF41D8" w:rsidP="00FF41D8">
            <w:pPr>
              <w:tabs>
                <w:tab w:val="left" w:pos="284"/>
              </w:tabs>
            </w:pPr>
            <w:r>
              <w:tab/>
              <w:t xml:space="preserve">Hjærteligste Hilsner fra os begge samt fra to </w:t>
            </w:r>
          </w:p>
          <w:p w14:paraId="5A9A0DE0" w14:textId="77777777" w:rsidR="00FF41D8" w:rsidRDefault="00FF41D8" w:rsidP="00FF41D8">
            <w:pPr>
              <w:tabs>
                <w:tab w:val="left" w:pos="284"/>
              </w:tabs>
            </w:pPr>
            <w:r>
              <w:t>Hundedrenge og en rød Kattepige.</w:t>
            </w:r>
          </w:p>
          <w:p w14:paraId="63132E8D" w14:textId="77777777" w:rsidR="00FF41D8" w:rsidRDefault="00FF41D8" w:rsidP="00FF41D8">
            <w:pPr>
              <w:tabs>
                <w:tab w:val="left" w:pos="284"/>
              </w:tabs>
            </w:pPr>
          </w:p>
          <w:p w14:paraId="71EDD1CD" w14:textId="77777777" w:rsidR="00FF41D8" w:rsidRDefault="00FF41D8" w:rsidP="00FF41D8">
            <w:pPr>
              <w:tabs>
                <w:tab w:val="left" w:pos="284"/>
              </w:tabs>
            </w:pPr>
            <w:r>
              <w:t>Din hengivne</w:t>
            </w:r>
          </w:p>
          <w:p w14:paraId="4B96ABF8" w14:textId="77777777" w:rsidR="00FF41D8" w:rsidRPr="00AD4A2C" w:rsidRDefault="00FF41D8" w:rsidP="00FF41D8">
            <w:pPr>
              <w:tabs>
                <w:tab w:val="left" w:pos="284"/>
              </w:tabs>
              <w:rPr>
                <w:u w:val="single"/>
              </w:rPr>
            </w:pPr>
            <w:r>
              <w:rPr>
                <w:u w:val="single"/>
              </w:rPr>
              <w:t>Gerda</w:t>
            </w:r>
          </w:p>
          <w:p w14:paraId="6E5024BB" w14:textId="77777777" w:rsidR="00FF41D8" w:rsidRPr="00D8299B" w:rsidRDefault="00FF41D8" w:rsidP="00FF41D8">
            <w:pPr>
              <w:tabs>
                <w:tab w:val="left" w:pos="284"/>
              </w:tabs>
            </w:pPr>
          </w:p>
          <w:p w14:paraId="139DF965" w14:textId="77777777" w:rsidR="00FF41D8" w:rsidRDefault="00FF41D8"/>
        </w:tc>
        <w:tc>
          <w:tcPr>
            <w:tcW w:w="7316" w:type="dxa"/>
          </w:tcPr>
          <w:p w14:paraId="3BED0A74" w14:textId="77777777" w:rsidR="00FF41D8" w:rsidRDefault="00C70462">
            <w:r>
              <w:lastRenderedPageBreak/>
              <w:t>Marrakech 22 October 1933</w:t>
            </w:r>
          </w:p>
          <w:p w14:paraId="7277D9FF" w14:textId="77777777" w:rsidR="00C70462" w:rsidRDefault="00C70462"/>
          <w:p w14:paraId="6437E18B" w14:textId="1741D00D" w:rsidR="006E25C5" w:rsidRPr="00EB478C" w:rsidRDefault="00C70462">
            <w:pPr>
              <w:rPr>
                <w:lang w:val="en-GB"/>
              </w:rPr>
            </w:pPr>
            <w:r w:rsidRPr="00EB478C">
              <w:rPr>
                <w:lang w:val="en-GB"/>
              </w:rPr>
              <w:t>P</w:t>
            </w:r>
            <w:r w:rsidR="0019249D" w:rsidRPr="00EB478C">
              <w:rPr>
                <w:lang w:val="en-GB"/>
              </w:rPr>
              <w:t xml:space="preserve">S </w:t>
            </w:r>
            <w:r w:rsidR="00452D89" w:rsidRPr="00EB478C">
              <w:rPr>
                <w:lang w:val="en-GB"/>
              </w:rPr>
              <w:t>Read Briffaut’s letter and if you like</w:t>
            </w:r>
            <w:r w:rsidR="006E25C5" w:rsidRPr="00EB478C">
              <w:rPr>
                <w:lang w:val="en-GB"/>
              </w:rPr>
              <w:t>,</w:t>
            </w:r>
            <w:r w:rsidR="00452D89" w:rsidRPr="00EB478C">
              <w:rPr>
                <w:lang w:val="en-GB"/>
              </w:rPr>
              <w:t xml:space="preserve"> write to</w:t>
            </w:r>
          </w:p>
          <w:p w14:paraId="3B9A5B13" w14:textId="1A59BFD7" w:rsidR="00C70462" w:rsidRPr="00EB478C" w:rsidRDefault="00452D89">
            <w:pPr>
              <w:rPr>
                <w:lang w:val="en-GB"/>
              </w:rPr>
            </w:pPr>
            <w:r w:rsidRPr="00EB478C">
              <w:rPr>
                <w:lang w:val="en-GB"/>
              </w:rPr>
              <w:t xml:space="preserve">him yourself. </w:t>
            </w:r>
            <w:r w:rsidR="006E25C5" w:rsidRPr="00EB478C">
              <w:rPr>
                <w:lang w:val="en-GB"/>
              </w:rPr>
              <w:t xml:space="preserve">You see what he says about </w:t>
            </w:r>
            <w:r w:rsidR="006E25C5" w:rsidRPr="00EB478C">
              <w:rPr>
                <w:u w:val="single"/>
                <w:lang w:val="en-GB"/>
              </w:rPr>
              <w:t>Decameron</w:t>
            </w:r>
            <w:r w:rsidR="006E25C5" w:rsidRPr="00EB478C">
              <w:rPr>
                <w:lang w:val="en-GB"/>
              </w:rPr>
              <w:t>!</w:t>
            </w:r>
          </w:p>
          <w:p w14:paraId="39C01567" w14:textId="6D70E1EA" w:rsidR="006E25C5" w:rsidRPr="00EB478C" w:rsidRDefault="006E25C5">
            <w:pPr>
              <w:rPr>
                <w:lang w:val="en-GB"/>
              </w:rPr>
            </w:pPr>
            <w:r w:rsidRPr="00EB478C">
              <w:rPr>
                <w:lang w:val="en-GB"/>
              </w:rPr>
              <w:t xml:space="preserve">but perhaps </w:t>
            </w:r>
            <w:r w:rsidR="00747039" w:rsidRPr="00EB478C">
              <w:rPr>
                <w:lang w:val="en-GB"/>
              </w:rPr>
              <w:t xml:space="preserve">it </w:t>
            </w:r>
            <w:r w:rsidR="00747039" w:rsidRPr="00B9495B">
              <w:rPr>
                <w:lang w:val="en-GB"/>
              </w:rPr>
              <w:t xml:space="preserve">would be </w:t>
            </w:r>
            <w:r w:rsidR="00B9495B" w:rsidRPr="00B9495B">
              <w:rPr>
                <w:lang w:val="en-GB"/>
              </w:rPr>
              <w:t>something for</w:t>
            </w:r>
            <w:r w:rsidR="00747039" w:rsidRPr="00B9495B">
              <w:rPr>
                <w:lang w:val="en-GB"/>
              </w:rPr>
              <w:t xml:space="preserve"> England</w:t>
            </w:r>
            <w:r w:rsidR="00747039" w:rsidRPr="00EB478C">
              <w:rPr>
                <w:lang w:val="en-GB"/>
              </w:rPr>
              <w:t>??</w:t>
            </w:r>
          </w:p>
          <w:p w14:paraId="3AF2BB1A" w14:textId="3B1C6ED9" w:rsidR="00EA669E" w:rsidRPr="00EB478C" w:rsidRDefault="00EA669E">
            <w:pPr>
              <w:rPr>
                <w:lang w:val="en-GB"/>
              </w:rPr>
            </w:pPr>
            <w:r w:rsidRPr="00EB478C">
              <w:rPr>
                <w:lang w:val="en-GB"/>
              </w:rPr>
              <w:t xml:space="preserve">Always keep me </w:t>
            </w:r>
            <w:r w:rsidR="00EB7786">
              <w:rPr>
                <w:lang w:val="en-GB"/>
              </w:rPr>
              <w:t xml:space="preserve">a jour [up to date] </w:t>
            </w:r>
            <w:r w:rsidRPr="00EB478C">
              <w:rPr>
                <w:lang w:val="en-GB"/>
              </w:rPr>
              <w:t>with</w:t>
            </w:r>
          </w:p>
          <w:p w14:paraId="7E1C8176" w14:textId="544B1E4F" w:rsidR="00EA669E" w:rsidRPr="00EB478C" w:rsidRDefault="00EA669E">
            <w:pPr>
              <w:rPr>
                <w:lang w:val="en-GB"/>
              </w:rPr>
            </w:pPr>
            <w:r w:rsidRPr="00EB478C">
              <w:rPr>
                <w:lang w:val="en-GB"/>
              </w:rPr>
              <w:t xml:space="preserve">your </w:t>
            </w:r>
            <w:r w:rsidRPr="00EB478C">
              <w:rPr>
                <w:u w:val="single"/>
                <w:lang w:val="en-GB"/>
              </w:rPr>
              <w:t>addres</w:t>
            </w:r>
            <w:r w:rsidR="00EB478C">
              <w:rPr>
                <w:u w:val="single"/>
                <w:lang w:val="en-GB"/>
              </w:rPr>
              <w:t>s</w:t>
            </w:r>
            <w:r w:rsidRPr="00EB478C">
              <w:rPr>
                <w:lang w:val="en-GB"/>
              </w:rPr>
              <w:t>.</w:t>
            </w:r>
          </w:p>
          <w:p w14:paraId="4FC7F790" w14:textId="77777777" w:rsidR="00EA669E" w:rsidRPr="00EB478C" w:rsidRDefault="00EA669E">
            <w:pPr>
              <w:rPr>
                <w:lang w:val="en-GB"/>
              </w:rPr>
            </w:pPr>
          </w:p>
          <w:p w14:paraId="242D0D59" w14:textId="77777777" w:rsidR="00EA669E" w:rsidRPr="00EB478C" w:rsidRDefault="00EA669E">
            <w:pPr>
              <w:rPr>
                <w:lang w:val="en-GB"/>
              </w:rPr>
            </w:pPr>
          </w:p>
          <w:p w14:paraId="324DCF84" w14:textId="77777777" w:rsidR="00EA669E" w:rsidRDefault="00EA669E">
            <w:pPr>
              <w:rPr>
                <w:lang w:val="en-GB"/>
              </w:rPr>
            </w:pPr>
            <w:r w:rsidRPr="00EB478C">
              <w:rPr>
                <w:lang w:val="en-GB"/>
              </w:rPr>
              <w:t>Dear Paul</w:t>
            </w:r>
            <w:r w:rsidR="006863DE">
              <w:rPr>
                <w:lang w:val="en-GB"/>
              </w:rPr>
              <w:t>,</w:t>
            </w:r>
          </w:p>
          <w:p w14:paraId="2F82E52B" w14:textId="77777777" w:rsidR="006863DE" w:rsidRDefault="006863DE">
            <w:pPr>
              <w:rPr>
                <w:lang w:val="en-GB"/>
              </w:rPr>
            </w:pPr>
          </w:p>
          <w:p w14:paraId="5136D304" w14:textId="1B81E5BD" w:rsidR="006863DE" w:rsidRPr="003C08EC" w:rsidRDefault="006863DE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Thank you for your letter, which I </w:t>
            </w:r>
            <w:r w:rsidR="009D4181">
              <w:rPr>
                <w:lang w:val="en-GB"/>
              </w:rPr>
              <w:t>got</w:t>
            </w:r>
            <w:r w:rsidRPr="003C08EC">
              <w:rPr>
                <w:lang w:val="en-GB"/>
              </w:rPr>
              <w:t xml:space="preserve"> yesterday evening.</w:t>
            </w:r>
          </w:p>
          <w:p w14:paraId="7B9736D3" w14:textId="1964E96F" w:rsidR="006863DE" w:rsidRPr="003C08EC" w:rsidRDefault="003A5527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I will now proceed in a </w:t>
            </w:r>
            <w:proofErr w:type="spellStart"/>
            <w:r w:rsidRPr="003C08EC">
              <w:rPr>
                <w:lang w:val="en-GB"/>
              </w:rPr>
              <w:t>busines</w:t>
            </w:r>
            <w:r w:rsidR="00BD549B" w:rsidRPr="003C08EC">
              <w:rPr>
                <w:lang w:val="en-GB"/>
              </w:rPr>
              <w:t>s</w:t>
            </w:r>
            <w:r w:rsidRPr="003C08EC">
              <w:rPr>
                <w:lang w:val="en-GB"/>
              </w:rPr>
              <w:t>like</w:t>
            </w:r>
            <w:proofErr w:type="spellEnd"/>
            <w:r w:rsidRPr="003C08EC">
              <w:rPr>
                <w:lang w:val="en-GB"/>
              </w:rPr>
              <w:t xml:space="preserve"> </w:t>
            </w:r>
            <w:r w:rsidR="002825DA">
              <w:rPr>
                <w:lang w:val="en-GB"/>
              </w:rPr>
              <w:t>manner</w:t>
            </w:r>
            <w:r w:rsidRPr="003C08EC">
              <w:rPr>
                <w:lang w:val="en-GB"/>
              </w:rPr>
              <w:t xml:space="preserve"> and</w:t>
            </w:r>
          </w:p>
          <w:p w14:paraId="3F9C8A2E" w14:textId="0D1FD7AD" w:rsidR="003A5527" w:rsidRPr="003C08EC" w:rsidRDefault="003A5527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try to answer your questions </w:t>
            </w:r>
            <w:r w:rsidR="00506774">
              <w:rPr>
                <w:lang w:val="en-GB"/>
              </w:rPr>
              <w:t>one by one</w:t>
            </w:r>
            <w:r w:rsidR="00C30134" w:rsidRPr="003C08EC">
              <w:rPr>
                <w:lang w:val="en-GB"/>
              </w:rPr>
              <w:t>,</w:t>
            </w:r>
          </w:p>
          <w:p w14:paraId="173ED1BA" w14:textId="581FA3F6" w:rsidR="00113706" w:rsidRPr="003C08EC" w:rsidRDefault="00E43409">
            <w:pPr>
              <w:rPr>
                <w:lang w:val="en-GB"/>
              </w:rPr>
            </w:pPr>
            <w:r>
              <w:rPr>
                <w:lang w:val="en-GB"/>
              </w:rPr>
              <w:t xml:space="preserve">and </w:t>
            </w:r>
            <w:r w:rsidR="00C30134" w:rsidRPr="003C08EC">
              <w:rPr>
                <w:lang w:val="en-GB"/>
              </w:rPr>
              <w:t xml:space="preserve">tell you other things afterwards. </w:t>
            </w:r>
            <w:r w:rsidR="00113706" w:rsidRPr="003C08EC">
              <w:rPr>
                <w:lang w:val="en-GB"/>
              </w:rPr>
              <w:t xml:space="preserve">As </w:t>
            </w:r>
          </w:p>
          <w:p w14:paraId="5428804C" w14:textId="50E206A2" w:rsidR="00C30134" w:rsidRPr="003C08EC" w:rsidRDefault="00113706">
            <w:pPr>
              <w:rPr>
                <w:lang w:val="en-GB"/>
              </w:rPr>
            </w:pPr>
            <w:r w:rsidRPr="003C08EC">
              <w:rPr>
                <w:lang w:val="en-GB"/>
              </w:rPr>
              <w:t>to my prices</w:t>
            </w:r>
            <w:r w:rsidR="005143F9" w:rsidRPr="003C08EC">
              <w:rPr>
                <w:lang w:val="en-GB"/>
              </w:rPr>
              <w:t>,</w:t>
            </w:r>
            <w:r w:rsidRPr="003C08EC">
              <w:rPr>
                <w:lang w:val="en-GB"/>
              </w:rPr>
              <w:t xml:space="preserve"> you understand</w:t>
            </w:r>
            <w:r w:rsidR="00A61DB3" w:rsidRPr="003C08EC">
              <w:rPr>
                <w:lang w:val="en-GB"/>
              </w:rPr>
              <w:t xml:space="preserve"> it is a little difficult at</w:t>
            </w:r>
          </w:p>
          <w:p w14:paraId="7FDC7129" w14:textId="61F1E43D" w:rsidR="00A61DB3" w:rsidRPr="003C08EC" w:rsidRDefault="00A61DB3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the moment with the </w:t>
            </w:r>
            <w:r w:rsidR="0077035C" w:rsidRPr="003C08EC">
              <w:rPr>
                <w:lang w:val="en-GB"/>
              </w:rPr>
              <w:t>fluctuating rate</w:t>
            </w:r>
            <w:r w:rsidR="005143F9" w:rsidRPr="003C08EC">
              <w:rPr>
                <w:lang w:val="en-GB"/>
              </w:rPr>
              <w:t xml:space="preserve"> of exchange. But you have</w:t>
            </w:r>
          </w:p>
          <w:p w14:paraId="17CDE914" w14:textId="4BCA842C" w:rsidR="005143F9" w:rsidRPr="003C08EC" w:rsidRDefault="005143F9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to take the </w:t>
            </w:r>
            <w:commentRangeStart w:id="7"/>
            <w:r w:rsidR="00DB33F5" w:rsidRPr="003C08EC">
              <w:rPr>
                <w:lang w:val="en-GB"/>
              </w:rPr>
              <w:t>crisis</w:t>
            </w:r>
            <w:commentRangeEnd w:id="7"/>
            <w:r w:rsidR="008E5B69">
              <w:rPr>
                <w:rStyle w:val="CommentReference"/>
              </w:rPr>
              <w:commentReference w:id="7"/>
            </w:r>
            <w:r w:rsidR="00DB33F5" w:rsidRPr="003C08EC">
              <w:rPr>
                <w:lang w:val="en-GB"/>
              </w:rPr>
              <w:t xml:space="preserve"> into account and </w:t>
            </w:r>
            <w:r w:rsidR="00EC4FBD" w:rsidRPr="003C08EC">
              <w:rPr>
                <w:lang w:val="en-GB"/>
              </w:rPr>
              <w:t>try to make money one</w:t>
            </w:r>
          </w:p>
          <w:p w14:paraId="4BFC88A2" w14:textId="08925E92" w:rsidR="00EC4FBD" w:rsidRPr="003C08EC" w:rsidRDefault="00EC4FBD">
            <w:pPr>
              <w:rPr>
                <w:lang w:val="en-GB"/>
              </w:rPr>
            </w:pPr>
            <w:r w:rsidRPr="003C08EC">
              <w:rPr>
                <w:lang w:val="en-GB"/>
              </w:rPr>
              <w:t>way o</w:t>
            </w:r>
            <w:r w:rsidR="00B35D66">
              <w:rPr>
                <w:lang w:val="en-GB"/>
              </w:rPr>
              <w:t>r</w:t>
            </w:r>
            <w:r w:rsidRPr="003C08EC">
              <w:rPr>
                <w:lang w:val="en-GB"/>
              </w:rPr>
              <w:t xml:space="preserve"> the other. </w:t>
            </w:r>
            <w:r w:rsidR="00FF0C6C" w:rsidRPr="003C08EC">
              <w:rPr>
                <w:lang w:val="en-GB"/>
              </w:rPr>
              <w:t>When I wrote to you about Piazza’</w:t>
            </w:r>
            <w:r w:rsidR="00905B80">
              <w:rPr>
                <w:lang w:val="en-GB"/>
              </w:rPr>
              <w:t>s</w:t>
            </w:r>
          </w:p>
          <w:p w14:paraId="5EE34C51" w14:textId="6AF7B270" w:rsidR="00FF0C6C" w:rsidRPr="003C08EC" w:rsidRDefault="00FF0C6C">
            <w:pPr>
              <w:rPr>
                <w:lang w:val="en-GB"/>
              </w:rPr>
            </w:pPr>
            <w:r w:rsidRPr="003C08EC">
              <w:rPr>
                <w:lang w:val="en-GB"/>
              </w:rPr>
              <w:t>price for “Andersen”</w:t>
            </w:r>
            <w:r w:rsidR="00940235">
              <w:rPr>
                <w:lang w:val="en-GB"/>
              </w:rPr>
              <w:t>,</w:t>
            </w:r>
            <w:r w:rsidRPr="003C08EC">
              <w:rPr>
                <w:lang w:val="en-GB"/>
              </w:rPr>
              <w:t xml:space="preserve"> I think I must have been wrong. </w:t>
            </w:r>
            <w:r w:rsidR="00BB44D2" w:rsidRPr="003C08EC">
              <w:rPr>
                <w:lang w:val="en-GB"/>
              </w:rPr>
              <w:t>Piazza</w:t>
            </w:r>
          </w:p>
          <w:p w14:paraId="2031F6B9" w14:textId="742E45FB" w:rsidR="00BB44D2" w:rsidRPr="003C08EC" w:rsidRDefault="00BB44D2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paid me about 1500 </w:t>
            </w:r>
            <w:r w:rsidR="00E56976" w:rsidRPr="003C08EC">
              <w:rPr>
                <w:lang w:val="en-GB"/>
              </w:rPr>
              <w:t>f</w:t>
            </w:r>
            <w:r w:rsidRPr="003C08EC">
              <w:rPr>
                <w:lang w:val="en-GB"/>
              </w:rPr>
              <w:t>rancs per drawing, which was</w:t>
            </w:r>
          </w:p>
          <w:p w14:paraId="328C4952" w14:textId="63DEF88D" w:rsidR="007658A9" w:rsidRPr="003C08EC" w:rsidRDefault="007658A9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the maximum of what was paid </w:t>
            </w:r>
            <w:r w:rsidR="00A24859" w:rsidRPr="003C08EC">
              <w:rPr>
                <w:lang w:val="en-GB"/>
              </w:rPr>
              <w:t>then</w:t>
            </w:r>
            <w:r w:rsidRPr="003C08EC">
              <w:rPr>
                <w:lang w:val="en-GB"/>
              </w:rPr>
              <w:t xml:space="preserve">. </w:t>
            </w:r>
            <w:r w:rsidR="00C90DE1" w:rsidRPr="003C08EC">
              <w:rPr>
                <w:lang w:val="en-GB"/>
              </w:rPr>
              <w:t>Therein</w:t>
            </w:r>
          </w:p>
          <w:p w14:paraId="7BF235C0" w14:textId="1CC92992" w:rsidR="00C90DE1" w:rsidRPr="003C08EC" w:rsidRDefault="00C90DE1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was included that </w:t>
            </w:r>
            <w:r w:rsidRPr="003C08EC">
              <w:rPr>
                <w:u w:val="single"/>
                <w:lang w:val="en-GB"/>
              </w:rPr>
              <w:t>he kept the originals</w:t>
            </w:r>
            <w:r w:rsidRPr="003C08EC">
              <w:rPr>
                <w:lang w:val="en-GB"/>
              </w:rPr>
              <w:t xml:space="preserve">. </w:t>
            </w:r>
            <w:r w:rsidR="0019467F" w:rsidRPr="003C08EC">
              <w:rPr>
                <w:lang w:val="en-GB"/>
              </w:rPr>
              <w:t>Th</w:t>
            </w:r>
            <w:r w:rsidR="00133F7B">
              <w:rPr>
                <w:lang w:val="en-GB"/>
              </w:rPr>
              <w:t>i</w:t>
            </w:r>
            <w:r w:rsidR="0019467F" w:rsidRPr="003C08EC">
              <w:rPr>
                <w:lang w:val="en-GB"/>
              </w:rPr>
              <w:t>s applies</w:t>
            </w:r>
          </w:p>
          <w:p w14:paraId="41001F1E" w14:textId="458AAD46" w:rsidR="0019467F" w:rsidRPr="003C08EC" w:rsidRDefault="0019467F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to “his texts”. </w:t>
            </w:r>
            <w:r w:rsidR="001F3016" w:rsidRPr="003C08EC">
              <w:rPr>
                <w:lang w:val="en-GB"/>
              </w:rPr>
              <w:t xml:space="preserve">He paid me </w:t>
            </w:r>
            <w:ins w:id="8" w:author="Marianne Ølholm" w:date="2020-01-19T22:55:00Z">
              <w:r w:rsidR="00A54A37">
                <w:rPr>
                  <w:lang w:val="en-GB"/>
                </w:rPr>
                <w:t>[</w:t>
              </w:r>
            </w:ins>
            <w:r w:rsidR="001F3016" w:rsidRPr="00890345">
              <w:rPr>
                <w:lang w:val="en-GB"/>
              </w:rPr>
              <w:t>apart</w:t>
            </w:r>
            <w:ins w:id="9" w:author="Marianne Ølholm" w:date="2020-01-19T22:55:00Z">
              <w:r w:rsidR="00A54A37">
                <w:rPr>
                  <w:lang w:val="en-GB"/>
                </w:rPr>
                <w:t>] privately</w:t>
              </w:r>
            </w:ins>
            <w:r w:rsidR="001F3016" w:rsidRPr="003C08EC">
              <w:rPr>
                <w:lang w:val="en-GB"/>
              </w:rPr>
              <w:t xml:space="preserve"> for all </w:t>
            </w:r>
            <w:r w:rsidR="00103414" w:rsidRPr="003C08EC">
              <w:rPr>
                <w:lang w:val="en-GB"/>
              </w:rPr>
              <w:t>minor</w:t>
            </w:r>
          </w:p>
          <w:p w14:paraId="54626E29" w14:textId="2A477291" w:rsidR="00103414" w:rsidRPr="003C08EC" w:rsidRDefault="00103414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drawings: </w:t>
            </w:r>
            <w:proofErr w:type="spellStart"/>
            <w:r w:rsidRPr="00890345">
              <w:rPr>
                <w:lang w:val="en-GB"/>
              </w:rPr>
              <w:t>Têtes</w:t>
            </w:r>
            <w:proofErr w:type="spellEnd"/>
            <w:r w:rsidRPr="00890345">
              <w:rPr>
                <w:lang w:val="en-GB"/>
              </w:rPr>
              <w:t xml:space="preserve"> de </w:t>
            </w:r>
            <w:proofErr w:type="spellStart"/>
            <w:r w:rsidRPr="00890345">
              <w:rPr>
                <w:lang w:val="en-GB"/>
              </w:rPr>
              <w:t>chapitre</w:t>
            </w:r>
            <w:proofErr w:type="spellEnd"/>
            <w:r w:rsidRPr="00890345">
              <w:rPr>
                <w:lang w:val="en-GB"/>
              </w:rPr>
              <w:t xml:space="preserve">, </w:t>
            </w:r>
            <w:proofErr w:type="spellStart"/>
            <w:r w:rsidRPr="00890345">
              <w:rPr>
                <w:lang w:val="en-GB"/>
              </w:rPr>
              <w:t>culs</w:t>
            </w:r>
            <w:proofErr w:type="spellEnd"/>
            <w:r w:rsidRPr="00890345">
              <w:rPr>
                <w:lang w:val="en-GB"/>
              </w:rPr>
              <w:t xml:space="preserve"> de </w:t>
            </w:r>
            <w:proofErr w:type="spellStart"/>
            <w:r w:rsidRPr="00890345">
              <w:rPr>
                <w:lang w:val="en-GB"/>
              </w:rPr>
              <w:t>lampe</w:t>
            </w:r>
            <w:proofErr w:type="spellEnd"/>
            <w:r w:rsidRPr="00890345">
              <w:rPr>
                <w:lang w:val="en-GB"/>
              </w:rPr>
              <w:t xml:space="preserve"> </w:t>
            </w:r>
            <w:r w:rsidR="00823EFB">
              <w:rPr>
                <w:lang w:val="en-GB"/>
              </w:rPr>
              <w:t xml:space="preserve">[headings of chapters and </w:t>
            </w:r>
            <w:r w:rsidR="00F915C5">
              <w:rPr>
                <w:lang w:val="en-GB"/>
              </w:rPr>
              <w:t>vignettes</w:t>
            </w:r>
            <w:r w:rsidR="00823EFB">
              <w:rPr>
                <w:lang w:val="en-GB"/>
              </w:rPr>
              <w:t xml:space="preserve">] </w:t>
            </w:r>
            <w:r w:rsidRPr="003C08EC">
              <w:rPr>
                <w:lang w:val="en-GB"/>
              </w:rPr>
              <w:t>etc. I do not remember</w:t>
            </w:r>
          </w:p>
          <w:p w14:paraId="6F25FE92" w14:textId="406790D9" w:rsidR="00103414" w:rsidRPr="003C08EC" w:rsidRDefault="00103414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what he paid me for those </w:t>
            </w:r>
            <w:r w:rsidR="00DD6718">
              <w:rPr>
                <w:lang w:val="en-GB"/>
              </w:rPr>
              <w:t>minor items</w:t>
            </w:r>
            <w:r w:rsidR="00DF6D41" w:rsidRPr="003C08EC">
              <w:rPr>
                <w:lang w:val="en-GB"/>
              </w:rPr>
              <w:t>. It was</w:t>
            </w:r>
          </w:p>
          <w:p w14:paraId="47D10BBC" w14:textId="268D42E5" w:rsidR="00DF6D41" w:rsidRPr="003C08EC" w:rsidRDefault="00DF6D41">
            <w:pPr>
              <w:rPr>
                <w:lang w:val="en-GB"/>
              </w:rPr>
            </w:pPr>
            <w:r w:rsidRPr="003C08EC">
              <w:rPr>
                <w:lang w:val="en-GB"/>
              </w:rPr>
              <w:t>a “</w:t>
            </w:r>
            <w:r w:rsidRPr="00DD6718">
              <w:rPr>
                <w:lang w:val="en-GB"/>
              </w:rPr>
              <w:t>Prix global</w:t>
            </w:r>
            <w:r w:rsidRPr="003C08EC">
              <w:rPr>
                <w:lang w:val="en-GB"/>
              </w:rPr>
              <w:t>”</w:t>
            </w:r>
            <w:r w:rsidR="00011FDA">
              <w:rPr>
                <w:lang w:val="en-GB"/>
              </w:rPr>
              <w:t xml:space="preserve"> [overall price]</w:t>
            </w:r>
            <w:r w:rsidRPr="003C08EC">
              <w:rPr>
                <w:lang w:val="en-GB"/>
              </w:rPr>
              <w:t xml:space="preserve">. – At that time </w:t>
            </w:r>
          </w:p>
          <w:p w14:paraId="7E6E9D75" w14:textId="66A67825" w:rsidR="00DF6D41" w:rsidRPr="003C08EC" w:rsidRDefault="00DF6D41">
            <w:pPr>
              <w:rPr>
                <w:lang w:val="en-GB"/>
              </w:rPr>
            </w:pPr>
            <w:r w:rsidRPr="003C08EC">
              <w:rPr>
                <w:lang w:val="en-GB"/>
              </w:rPr>
              <w:t xml:space="preserve">1500 </w:t>
            </w:r>
            <w:r w:rsidR="00E56976" w:rsidRPr="003C08EC">
              <w:rPr>
                <w:lang w:val="en-GB"/>
              </w:rPr>
              <w:t>f</w:t>
            </w:r>
            <w:r w:rsidRPr="003C08EC">
              <w:rPr>
                <w:lang w:val="en-GB"/>
              </w:rPr>
              <w:t xml:space="preserve">rancs represented about 200 crowns. </w:t>
            </w:r>
            <w:r w:rsidR="00E56976" w:rsidRPr="003C08EC">
              <w:rPr>
                <w:lang w:val="en-GB"/>
              </w:rPr>
              <w:t xml:space="preserve">A little more. </w:t>
            </w:r>
            <w:r w:rsidR="005921BE">
              <w:rPr>
                <w:lang w:val="en-GB"/>
              </w:rPr>
              <w:t>But n</w:t>
            </w:r>
            <w:r w:rsidR="00E56976" w:rsidRPr="003C08EC">
              <w:rPr>
                <w:lang w:val="en-GB"/>
              </w:rPr>
              <w:t>ow</w:t>
            </w:r>
          </w:p>
          <w:p w14:paraId="69BF12EC" w14:textId="706678F1" w:rsidR="00845EAE" w:rsidRPr="003C08EC" w:rsidRDefault="00E56976">
            <w:pPr>
              <w:rPr>
                <w:lang w:val="en-GB"/>
              </w:rPr>
            </w:pPr>
            <w:r w:rsidRPr="003C08EC">
              <w:rPr>
                <w:lang w:val="en-GB"/>
              </w:rPr>
              <w:t>everythin</w:t>
            </w:r>
            <w:r w:rsidR="005921BE">
              <w:rPr>
                <w:lang w:val="en-GB"/>
              </w:rPr>
              <w:t>g</w:t>
            </w:r>
            <w:r w:rsidRPr="003C08EC">
              <w:rPr>
                <w:lang w:val="en-GB"/>
              </w:rPr>
              <w:t xml:space="preserve"> has change</w:t>
            </w:r>
            <w:r w:rsidR="005921BE">
              <w:rPr>
                <w:lang w:val="en-GB"/>
              </w:rPr>
              <w:t>d as you know</w:t>
            </w:r>
            <w:r w:rsidRPr="003C08EC">
              <w:rPr>
                <w:lang w:val="en-GB"/>
              </w:rPr>
              <w:t xml:space="preserve">, the rate is </w:t>
            </w:r>
          </w:p>
          <w:p w14:paraId="12C40A27" w14:textId="29503F1C" w:rsidR="00E56976" w:rsidRPr="003C08EC" w:rsidRDefault="00845EAE">
            <w:pPr>
              <w:rPr>
                <w:lang w:val="en-GB"/>
              </w:rPr>
            </w:pPr>
            <w:r w:rsidRPr="003C08EC">
              <w:rPr>
                <w:lang w:val="en-GB"/>
              </w:rPr>
              <w:t>quite different and there is – the crisis.</w:t>
            </w:r>
          </w:p>
          <w:p w14:paraId="0691D431" w14:textId="7C17EBB4" w:rsidR="00845EAE" w:rsidRPr="003C08EC" w:rsidRDefault="003E7503" w:rsidP="003E7503">
            <w:pPr>
              <w:tabs>
                <w:tab w:val="left" w:pos="346"/>
              </w:tabs>
              <w:rPr>
                <w:lang w:val="en-GB"/>
              </w:rPr>
            </w:pPr>
            <w:r w:rsidRPr="003C08EC">
              <w:rPr>
                <w:lang w:val="en-GB"/>
              </w:rPr>
              <w:tab/>
            </w:r>
            <w:r w:rsidR="00BD549B" w:rsidRPr="003C08EC">
              <w:rPr>
                <w:lang w:val="en-GB"/>
              </w:rPr>
              <w:t xml:space="preserve">So: 1) A </w:t>
            </w:r>
            <w:r w:rsidR="00BD549B" w:rsidRPr="003C08EC">
              <w:rPr>
                <w:u w:val="single"/>
                <w:lang w:val="en-GB"/>
              </w:rPr>
              <w:t xml:space="preserve">minimum price </w:t>
            </w:r>
            <w:r w:rsidR="00BD549B" w:rsidRPr="003C08EC">
              <w:rPr>
                <w:lang w:val="en-GB"/>
              </w:rPr>
              <w:t xml:space="preserve">should </w:t>
            </w:r>
            <w:r w:rsidR="0010117F">
              <w:rPr>
                <w:lang w:val="en-GB"/>
              </w:rPr>
              <w:t xml:space="preserve">now </w:t>
            </w:r>
            <w:r w:rsidR="00BD549B" w:rsidRPr="003C08EC">
              <w:rPr>
                <w:lang w:val="en-GB"/>
              </w:rPr>
              <w:t>be for a</w:t>
            </w:r>
          </w:p>
          <w:p w14:paraId="0D2FAB51" w14:textId="57F8ACFD" w:rsidR="00BD549B" w:rsidRPr="003C08EC" w:rsidRDefault="00BD549B" w:rsidP="003E7503">
            <w:pPr>
              <w:tabs>
                <w:tab w:val="left" w:pos="346"/>
              </w:tabs>
              <w:rPr>
                <w:lang w:val="en-GB"/>
              </w:rPr>
            </w:pPr>
            <w:r w:rsidRPr="003C08EC">
              <w:rPr>
                <w:lang w:val="en-GB"/>
              </w:rPr>
              <w:t xml:space="preserve">drawing about 100 crowns. Size about 16 </w:t>
            </w:r>
            <w:r w:rsidRPr="003C08EC">
              <w:rPr>
                <w:rFonts w:cs="Times New Roman"/>
                <w:lang w:val="en-GB"/>
              </w:rPr>
              <w:t>×</w:t>
            </w:r>
            <w:r w:rsidRPr="003C08EC">
              <w:rPr>
                <w:lang w:val="en-GB"/>
              </w:rPr>
              <w:t xml:space="preserve"> 23 </w:t>
            </w:r>
            <w:r w:rsidRPr="003C08EC">
              <w:rPr>
                <w:u w:val="single"/>
                <w:lang w:val="en-GB"/>
              </w:rPr>
              <w:t>cm</w:t>
            </w:r>
            <w:r w:rsidRPr="003C08EC">
              <w:rPr>
                <w:lang w:val="en-GB"/>
              </w:rPr>
              <w:t xml:space="preserve">. </w:t>
            </w:r>
            <w:r w:rsidR="00082A32" w:rsidRPr="003C08EC">
              <w:rPr>
                <w:lang w:val="en-GB"/>
              </w:rPr>
              <w:t>(My</w:t>
            </w:r>
          </w:p>
          <w:p w14:paraId="513207A9" w14:textId="530ADE70" w:rsidR="00082A32" w:rsidRPr="003C08EC" w:rsidRDefault="00082A32" w:rsidP="003E7503">
            <w:pPr>
              <w:tabs>
                <w:tab w:val="left" w:pos="346"/>
              </w:tabs>
              <w:rPr>
                <w:u w:val="single"/>
                <w:lang w:val="en-GB"/>
              </w:rPr>
            </w:pPr>
            <w:r w:rsidRPr="003C08EC">
              <w:rPr>
                <w:lang w:val="en-GB"/>
              </w:rPr>
              <w:t xml:space="preserve">eyes </w:t>
            </w:r>
            <w:r w:rsidR="00E5311D">
              <w:rPr>
                <w:lang w:val="en-GB"/>
              </w:rPr>
              <w:t>can</w:t>
            </w:r>
            <w:r w:rsidR="004E2B2B" w:rsidRPr="003C08EC">
              <w:rPr>
                <w:lang w:val="en-GB"/>
              </w:rPr>
              <w:t>not stand ma</w:t>
            </w:r>
            <w:r w:rsidR="00AC688D" w:rsidRPr="003C08EC">
              <w:rPr>
                <w:lang w:val="en-GB"/>
              </w:rPr>
              <w:t>ki</w:t>
            </w:r>
            <w:r w:rsidR="004E2B2B" w:rsidRPr="003C08EC">
              <w:rPr>
                <w:lang w:val="en-GB"/>
              </w:rPr>
              <w:t xml:space="preserve">ng them smaller). </w:t>
            </w:r>
            <w:r w:rsidR="00EE0AF1" w:rsidRPr="003C08EC">
              <w:rPr>
                <w:lang w:val="en-GB"/>
              </w:rPr>
              <w:t xml:space="preserve">As to </w:t>
            </w:r>
            <w:r w:rsidR="00EE0AF1" w:rsidRPr="003C08EC">
              <w:rPr>
                <w:u w:val="single"/>
                <w:lang w:val="en-GB"/>
              </w:rPr>
              <w:t xml:space="preserve">the number </w:t>
            </w:r>
          </w:p>
          <w:p w14:paraId="59A12ABA" w14:textId="3009E547" w:rsidR="00EE0AF1" w:rsidRPr="003C08EC" w:rsidRDefault="00EE0AF1" w:rsidP="003E7503">
            <w:pPr>
              <w:tabs>
                <w:tab w:val="left" w:pos="346"/>
              </w:tabs>
              <w:rPr>
                <w:lang w:val="en-GB"/>
              </w:rPr>
            </w:pPr>
            <w:r w:rsidRPr="0010117F">
              <w:rPr>
                <w:u w:val="single"/>
                <w:lang w:val="en-GB"/>
              </w:rPr>
              <w:lastRenderedPageBreak/>
              <w:t>of colours</w:t>
            </w:r>
            <w:r w:rsidRPr="003C08EC">
              <w:rPr>
                <w:lang w:val="en-GB"/>
              </w:rPr>
              <w:t>, it does not matter to the price.</w:t>
            </w:r>
          </w:p>
          <w:p w14:paraId="369BD070" w14:textId="1F6F7D50" w:rsidR="00845EAE" w:rsidRPr="00C73AEE" w:rsidRDefault="00A07021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tab/>
            </w:r>
            <w:r w:rsidR="00BA3799">
              <w:t xml:space="preserve">2) </w:t>
            </w:r>
            <w:r w:rsidRPr="00C73AEE">
              <w:rPr>
                <w:lang w:val="en-GB"/>
              </w:rPr>
              <w:t xml:space="preserve">From this you understand that my </w:t>
            </w:r>
            <w:r w:rsidRPr="00C73AEE">
              <w:rPr>
                <w:u w:val="single"/>
                <w:lang w:val="en-GB"/>
              </w:rPr>
              <w:t>maximum price</w:t>
            </w:r>
          </w:p>
          <w:p w14:paraId="05614957" w14:textId="18308706" w:rsidR="00A07021" w:rsidRPr="00C73AEE" w:rsidRDefault="00A07021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>should be from 200 to 250 crowns per drawing. But</w:t>
            </w:r>
          </w:p>
          <w:p w14:paraId="18B8B405" w14:textId="00DED832" w:rsidR="00A07021" w:rsidRPr="00C73AEE" w:rsidRDefault="00A07021" w:rsidP="00A07021">
            <w:pPr>
              <w:tabs>
                <w:tab w:val="left" w:pos="361"/>
              </w:tabs>
              <w:rPr>
                <w:lang w:val="en-GB"/>
              </w:rPr>
            </w:pPr>
          </w:p>
          <w:p w14:paraId="111ED600" w14:textId="62E8E94B" w:rsidR="00A07021" w:rsidRPr="00C73AEE" w:rsidRDefault="00A07021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>[page2]</w:t>
            </w:r>
          </w:p>
          <w:p w14:paraId="1C4ADA95" w14:textId="4EF1BFEF" w:rsidR="00A07021" w:rsidRPr="00C73AEE" w:rsidRDefault="00A07021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 xml:space="preserve">I think that </w:t>
            </w:r>
            <w:r w:rsidR="007458A4" w:rsidRPr="00C73AEE">
              <w:rPr>
                <w:lang w:val="en-GB"/>
              </w:rPr>
              <w:t>it will be hopeless to insist on that in</w:t>
            </w:r>
          </w:p>
          <w:p w14:paraId="4FB22BDF" w14:textId="0EBFB397" w:rsidR="00FE4DE7" w:rsidRPr="00C73AEE" w:rsidRDefault="007458A4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 xml:space="preserve">Scandinavia at the moment. </w:t>
            </w:r>
            <w:r w:rsidR="002B4AAA" w:rsidRPr="00C73AEE">
              <w:rPr>
                <w:u w:val="single"/>
                <w:lang w:val="en-GB"/>
              </w:rPr>
              <w:t>Perhaps in England</w:t>
            </w:r>
            <w:r w:rsidR="002B4AAA" w:rsidRPr="00C73AEE">
              <w:rPr>
                <w:lang w:val="en-GB"/>
              </w:rPr>
              <w:t xml:space="preserve">. – </w:t>
            </w:r>
            <w:r w:rsidR="00FE4DE7" w:rsidRPr="00C73AEE">
              <w:rPr>
                <w:lang w:val="en-GB"/>
              </w:rPr>
              <w:t xml:space="preserve">In </w:t>
            </w:r>
          </w:p>
          <w:p w14:paraId="2B5D01C0" w14:textId="0149F277" w:rsidR="007458A4" w:rsidRPr="00C73AEE" w:rsidRDefault="00FE4DE7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 xml:space="preserve">the maximum price (250 crowns) </w:t>
            </w:r>
            <w:r w:rsidRPr="00C73AEE">
              <w:rPr>
                <w:u w:val="single"/>
                <w:lang w:val="en-GB"/>
              </w:rPr>
              <w:t>the original is included</w:t>
            </w:r>
            <w:r w:rsidRPr="00C73AEE">
              <w:rPr>
                <w:lang w:val="en-GB"/>
              </w:rPr>
              <w:t xml:space="preserve">. </w:t>
            </w:r>
          </w:p>
          <w:p w14:paraId="5C14D471" w14:textId="77777777" w:rsidR="00C116DF" w:rsidRDefault="00FE4DE7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 xml:space="preserve">The minimum price (100 crowns) </w:t>
            </w:r>
            <w:r w:rsidR="00304B34" w:rsidRPr="00C73AEE">
              <w:rPr>
                <w:lang w:val="en-GB"/>
              </w:rPr>
              <w:t xml:space="preserve">covers </w:t>
            </w:r>
            <w:r w:rsidR="00304B34" w:rsidRPr="00C73AEE">
              <w:rPr>
                <w:u w:val="single"/>
                <w:lang w:val="en-GB"/>
              </w:rPr>
              <w:t>the right of reproduction</w:t>
            </w:r>
            <w:r w:rsidR="00304B34" w:rsidRPr="00C73AEE">
              <w:rPr>
                <w:lang w:val="en-GB"/>
              </w:rPr>
              <w:t xml:space="preserve"> and </w:t>
            </w:r>
          </w:p>
          <w:p w14:paraId="7C2AB13E" w14:textId="6B594E11" w:rsidR="00FE4DE7" w:rsidRPr="00C73AEE" w:rsidRDefault="00304B34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 xml:space="preserve">the original belongs to </w:t>
            </w:r>
            <w:r w:rsidRPr="00C73AEE">
              <w:rPr>
                <w:u w:val="single"/>
                <w:lang w:val="en-GB"/>
              </w:rPr>
              <w:t>me</w:t>
            </w:r>
            <w:r w:rsidRPr="00C73AEE">
              <w:rPr>
                <w:lang w:val="en-GB"/>
              </w:rPr>
              <w:t>. –––</w:t>
            </w:r>
          </w:p>
          <w:p w14:paraId="0C2AED24" w14:textId="140C8341" w:rsidR="00E920DD" w:rsidRPr="00C73AEE" w:rsidRDefault="00D81300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 xml:space="preserve">3) This only </w:t>
            </w:r>
            <w:r w:rsidR="002034E6">
              <w:rPr>
                <w:lang w:val="en-GB"/>
              </w:rPr>
              <w:t xml:space="preserve">applies to </w:t>
            </w:r>
            <w:r w:rsidRPr="00C73AEE">
              <w:rPr>
                <w:lang w:val="en-GB"/>
              </w:rPr>
              <w:t>drawings done directly</w:t>
            </w:r>
            <w:r w:rsidR="00E920DD" w:rsidRPr="00C73AEE">
              <w:rPr>
                <w:lang w:val="en-GB"/>
              </w:rPr>
              <w:t xml:space="preserve"> </w:t>
            </w:r>
          </w:p>
          <w:p w14:paraId="473D4C07" w14:textId="77777777" w:rsidR="00C73AEE" w:rsidRDefault="00E920DD" w:rsidP="00A07021">
            <w:pPr>
              <w:tabs>
                <w:tab w:val="left" w:pos="361"/>
              </w:tabs>
              <w:rPr>
                <w:lang w:val="en-GB"/>
              </w:rPr>
            </w:pPr>
            <w:r w:rsidRPr="00C73AEE">
              <w:rPr>
                <w:lang w:val="en-GB"/>
              </w:rPr>
              <w:t>for the publisher</w:t>
            </w:r>
            <w:r w:rsidR="00064D50" w:rsidRPr="00C73AEE">
              <w:rPr>
                <w:lang w:val="en-GB"/>
              </w:rPr>
              <w:t>. – You probably know that</w:t>
            </w:r>
            <w:r w:rsidR="00C73AEE">
              <w:rPr>
                <w:lang w:val="en-GB"/>
              </w:rPr>
              <w:t xml:space="preserve"> in England</w:t>
            </w:r>
            <w:r w:rsidR="00064D50" w:rsidRPr="00C73AEE">
              <w:rPr>
                <w:lang w:val="en-GB"/>
              </w:rPr>
              <w:t xml:space="preserve"> </w:t>
            </w:r>
            <w:r w:rsidR="00C73AEE">
              <w:rPr>
                <w:lang w:val="en-GB"/>
              </w:rPr>
              <w:t>a</w:t>
            </w:r>
          </w:p>
          <w:p w14:paraId="0B0D7A86" w14:textId="741E9800" w:rsidR="00C73AEE" w:rsidRDefault="00C73AEE" w:rsidP="00A07021">
            <w:pPr>
              <w:tabs>
                <w:tab w:val="left" w:pos="361"/>
              </w:tabs>
            </w:pPr>
            <w:r>
              <w:rPr>
                <w:u w:val="single"/>
                <w:lang w:val="en-GB"/>
              </w:rPr>
              <w:t>far higher price</w:t>
            </w:r>
            <w:r w:rsidRPr="00C73AE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has </w:t>
            </w:r>
            <w:r w:rsidR="00064D50" w:rsidRPr="00C73AEE">
              <w:rPr>
                <w:lang w:val="en-GB"/>
              </w:rPr>
              <w:t xml:space="preserve">always been paid </w:t>
            </w:r>
            <w:r>
              <w:rPr>
                <w:lang w:val="en-GB"/>
              </w:rPr>
              <w:t xml:space="preserve">for drawings </w:t>
            </w:r>
            <w:r w:rsidR="00064D50" w:rsidRPr="00C73AEE">
              <w:rPr>
                <w:u w:val="single"/>
                <w:lang w:val="en-GB"/>
              </w:rPr>
              <w:t xml:space="preserve">than in </w:t>
            </w:r>
            <w:r w:rsidR="00064D50" w:rsidRPr="00C73AEE">
              <w:rPr>
                <w:lang w:val="en-GB"/>
              </w:rPr>
              <w:t xml:space="preserve">France. </w:t>
            </w:r>
            <w:r w:rsidRPr="00A64F08">
              <w:t>–</w:t>
            </w:r>
            <w:r>
              <w:t xml:space="preserve"> Only</w:t>
            </w:r>
          </w:p>
          <w:p w14:paraId="54BA37FA" w14:textId="360F1A18" w:rsidR="00C73AEE" w:rsidRPr="00C92CCF" w:rsidRDefault="00AF2596" w:rsidP="00A07021">
            <w:pPr>
              <w:tabs>
                <w:tab w:val="left" w:pos="361"/>
              </w:tabs>
              <w:rPr>
                <w:lang w:val="en-GB"/>
              </w:rPr>
            </w:pPr>
            <w:r w:rsidRPr="00C92CCF">
              <w:rPr>
                <w:u w:val="single"/>
                <w:lang w:val="en-GB"/>
              </w:rPr>
              <w:t>I</w:t>
            </w:r>
            <w:r w:rsidRPr="00C92CCF">
              <w:rPr>
                <w:lang w:val="en-GB"/>
              </w:rPr>
              <w:t xml:space="preserve"> have never felt like living in England. </w:t>
            </w:r>
            <w:r w:rsidRPr="00C116DF">
              <w:rPr>
                <w:lang w:val="en-GB"/>
              </w:rPr>
              <w:t>Voil</w:t>
            </w:r>
            <w:r w:rsidR="002D6262" w:rsidRPr="00C116DF">
              <w:rPr>
                <w:lang w:val="en-GB"/>
              </w:rPr>
              <w:t>à!</w:t>
            </w:r>
          </w:p>
          <w:p w14:paraId="7C68E54E" w14:textId="103297FE" w:rsidR="002D6262" w:rsidRPr="00C92CCF" w:rsidRDefault="002D6262" w:rsidP="00A07021">
            <w:pPr>
              <w:tabs>
                <w:tab w:val="left" w:pos="361"/>
              </w:tabs>
              <w:rPr>
                <w:lang w:val="en-GB"/>
              </w:rPr>
            </w:pPr>
            <w:r w:rsidRPr="00C92CCF">
              <w:rPr>
                <w:lang w:val="en-GB"/>
              </w:rPr>
              <w:t>Otherwise I would of course have earned quite different money.</w:t>
            </w:r>
          </w:p>
          <w:p w14:paraId="7FFDA5B7" w14:textId="6095501D" w:rsidR="002D6262" w:rsidRPr="00C92CCF" w:rsidRDefault="002034E6" w:rsidP="00A07021">
            <w:pPr>
              <w:tabs>
                <w:tab w:val="left" w:pos="361"/>
              </w:tabs>
              <w:rPr>
                <w:lang w:val="en-GB"/>
              </w:rPr>
            </w:pPr>
            <w:r w:rsidRPr="00C92CCF">
              <w:rPr>
                <w:lang w:val="en-GB"/>
              </w:rPr>
              <w:t>Especially as the</w:t>
            </w:r>
            <w:r w:rsidR="00AA3721">
              <w:rPr>
                <w:lang w:val="en-GB"/>
              </w:rPr>
              <w:t>re is infinitely less</w:t>
            </w:r>
            <w:r w:rsidRPr="00C92CCF">
              <w:rPr>
                <w:lang w:val="en-GB"/>
              </w:rPr>
              <w:t xml:space="preserve"> competition there</w:t>
            </w:r>
          </w:p>
          <w:p w14:paraId="10F72FA8" w14:textId="3FC52A07" w:rsidR="00112C37" w:rsidRPr="00C92CCF" w:rsidRDefault="00112C37" w:rsidP="00A07021">
            <w:pPr>
              <w:tabs>
                <w:tab w:val="left" w:pos="361"/>
              </w:tabs>
              <w:rPr>
                <w:lang w:val="en-GB"/>
              </w:rPr>
            </w:pPr>
            <w:r w:rsidRPr="00C92CCF">
              <w:rPr>
                <w:lang w:val="en-GB"/>
              </w:rPr>
              <w:t xml:space="preserve">than in Paris, which </w:t>
            </w:r>
            <w:r w:rsidR="00701F8E" w:rsidRPr="00C92CCF">
              <w:rPr>
                <w:lang w:val="en-GB"/>
              </w:rPr>
              <w:t>is and always will be the great artistic</w:t>
            </w:r>
          </w:p>
          <w:p w14:paraId="09EA1F8B" w14:textId="573380DC" w:rsidR="00701F8E" w:rsidRPr="00C92CCF" w:rsidRDefault="00701F8E" w:rsidP="00A07021">
            <w:pPr>
              <w:tabs>
                <w:tab w:val="left" w:pos="361"/>
              </w:tabs>
              <w:rPr>
                <w:lang w:val="en-GB"/>
              </w:rPr>
            </w:pPr>
            <w:proofErr w:type="spellStart"/>
            <w:r w:rsidRPr="00624BEE">
              <w:rPr>
                <w:lang w:val="en-GB"/>
              </w:rPr>
              <w:t>rendez</w:t>
            </w:r>
            <w:r w:rsidR="006A3509">
              <w:rPr>
                <w:lang w:val="en-GB"/>
              </w:rPr>
              <w:t>-</w:t>
            </w:r>
            <w:r w:rsidRPr="00624BEE">
              <w:rPr>
                <w:lang w:val="en-GB"/>
              </w:rPr>
              <w:t>vous</w:t>
            </w:r>
            <w:proofErr w:type="spellEnd"/>
            <w:r w:rsidRPr="00C92CCF">
              <w:rPr>
                <w:lang w:val="en-GB"/>
              </w:rPr>
              <w:t xml:space="preserve"> </w:t>
            </w:r>
            <w:r w:rsidR="00212B8D" w:rsidRPr="00C92CCF">
              <w:rPr>
                <w:lang w:val="en-GB"/>
              </w:rPr>
              <w:t xml:space="preserve">in every way. (It is </w:t>
            </w:r>
            <w:r w:rsidR="00DA5257">
              <w:rPr>
                <w:lang w:val="en-GB"/>
              </w:rPr>
              <w:t xml:space="preserve">certainly </w:t>
            </w:r>
            <w:r w:rsidR="00212B8D" w:rsidRPr="00C92CCF">
              <w:rPr>
                <w:lang w:val="en-GB"/>
              </w:rPr>
              <w:t>not</w:t>
            </w:r>
          </w:p>
          <w:p w14:paraId="68DB4750" w14:textId="63F3942F" w:rsidR="00C92CCF" w:rsidRDefault="002171BD" w:rsidP="00A07021">
            <w:pPr>
              <w:tabs>
                <w:tab w:val="left" w:pos="361"/>
              </w:tabs>
              <w:rPr>
                <w:lang w:val="en-GB"/>
              </w:rPr>
            </w:pPr>
            <w:r w:rsidRPr="00C92CCF">
              <w:rPr>
                <w:lang w:val="en-GB"/>
              </w:rPr>
              <w:t>the French</w:t>
            </w:r>
            <w:r w:rsidR="002552B2" w:rsidRPr="00C92CCF">
              <w:rPr>
                <w:lang w:val="en-GB"/>
              </w:rPr>
              <w:t xml:space="preserve"> who </w:t>
            </w:r>
            <w:r w:rsidR="00CD66DC" w:rsidRPr="00C92CCF">
              <w:rPr>
                <w:lang w:val="en-GB"/>
              </w:rPr>
              <w:t xml:space="preserve">set </w:t>
            </w:r>
            <w:r w:rsidR="00CD66DC" w:rsidRPr="00C92CCF">
              <w:rPr>
                <w:u w:val="single"/>
                <w:lang w:val="en-GB"/>
              </w:rPr>
              <w:t>the tone</w:t>
            </w:r>
            <w:r w:rsidR="00CD66DC" w:rsidRPr="00C92CCF">
              <w:rPr>
                <w:lang w:val="en-GB"/>
              </w:rPr>
              <w:t xml:space="preserve"> in </w:t>
            </w:r>
            <w:r w:rsidR="007F6A06" w:rsidRPr="00C92CCF">
              <w:rPr>
                <w:lang w:val="en-GB"/>
              </w:rPr>
              <w:t xml:space="preserve">artistic </w:t>
            </w:r>
          </w:p>
          <w:p w14:paraId="28277D8F" w14:textId="69DA8F7F" w:rsidR="002171BD" w:rsidRDefault="007F6A06" w:rsidP="00A07021">
            <w:pPr>
              <w:tabs>
                <w:tab w:val="left" w:pos="361"/>
              </w:tabs>
              <w:rPr>
                <w:lang w:val="en-GB"/>
              </w:rPr>
            </w:pPr>
            <w:r w:rsidRPr="00C92CCF">
              <w:rPr>
                <w:lang w:val="en-GB"/>
              </w:rPr>
              <w:t>terms</w:t>
            </w:r>
            <w:r w:rsidR="00C92CCF">
              <w:rPr>
                <w:lang w:val="en-GB"/>
              </w:rPr>
              <w:t>! No, it is all the cleverest foreigners who</w:t>
            </w:r>
          </w:p>
          <w:p w14:paraId="00BFE444" w14:textId="5513503B" w:rsidR="00C92CCF" w:rsidRDefault="00C92CCF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come here because the city is comfortable and has an ol</w:t>
            </w:r>
            <w:r w:rsidR="00F316AA">
              <w:rPr>
                <w:lang w:val="en-GB"/>
              </w:rPr>
              <w:t>d</w:t>
            </w:r>
          </w:p>
          <w:p w14:paraId="02042FEA" w14:textId="5F5C766A" w:rsidR="0028312B" w:rsidRDefault="00C92CCF" w:rsidP="00A07021">
            <w:pPr>
              <w:tabs>
                <w:tab w:val="left" w:pos="361"/>
              </w:tabs>
            </w:pPr>
            <w:r>
              <w:rPr>
                <w:lang w:val="en-GB"/>
              </w:rPr>
              <w:t xml:space="preserve">tradition!) </w:t>
            </w:r>
            <w:r w:rsidR="0095601E">
              <w:t>–––</w:t>
            </w:r>
            <w:r w:rsidR="00774040">
              <w:t xml:space="preserve"> As to prices for the </w:t>
            </w:r>
            <w:r w:rsidR="007831BB" w:rsidRPr="00DF3984">
              <w:t>clichés</w:t>
            </w:r>
            <w:r w:rsidR="006A3509">
              <w:t xml:space="preserve"> [negatives]</w:t>
            </w:r>
            <w:r w:rsidR="007831BB">
              <w:t xml:space="preserve">, </w:t>
            </w:r>
          </w:p>
          <w:p w14:paraId="4B0CCB01" w14:textId="21546FF3" w:rsidR="00C92CCF" w:rsidRDefault="007831BB" w:rsidP="00A07021">
            <w:pPr>
              <w:tabs>
                <w:tab w:val="left" w:pos="361"/>
              </w:tabs>
            </w:pPr>
            <w:r>
              <w:t>I can</w:t>
            </w:r>
            <w:r w:rsidR="0028312B">
              <w:t xml:space="preserve"> tell you no more than what I said to</w:t>
            </w:r>
          </w:p>
          <w:p w14:paraId="0BEB7E08" w14:textId="63BF7F57" w:rsidR="0028312B" w:rsidRDefault="0028312B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you in my last letter after Briffaut’s answer regarding</w:t>
            </w:r>
          </w:p>
          <w:p w14:paraId="448516B4" w14:textId="3C34CFF8" w:rsidR="0028312B" w:rsidRDefault="0028312B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the reproductions of the things he had already done.</w:t>
            </w:r>
          </w:p>
          <w:p w14:paraId="511B2087" w14:textId="19560204" w:rsidR="0028312B" w:rsidRDefault="0028312B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I enclose a letter here that I have just had from</w:t>
            </w:r>
          </w:p>
          <w:p w14:paraId="139815D8" w14:textId="46C75054" w:rsidR="0028312B" w:rsidRPr="007831BB" w:rsidRDefault="0028312B" w:rsidP="00A07021">
            <w:pPr>
              <w:tabs>
                <w:tab w:val="left" w:pos="361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Briffaut</w:t>
            </w:r>
            <w:proofErr w:type="spellEnd"/>
            <w:r>
              <w:rPr>
                <w:lang w:val="en-GB"/>
              </w:rPr>
              <w:t>. I think you can read his handwriting</w:t>
            </w:r>
            <w:r w:rsidR="00892C51">
              <w:rPr>
                <w:lang w:val="en-GB"/>
              </w:rPr>
              <w:t xml:space="preserve">. </w:t>
            </w:r>
            <w:r w:rsidR="00892C51">
              <w:t>–––</w:t>
            </w:r>
          </w:p>
          <w:p w14:paraId="291CFEC2" w14:textId="77777777" w:rsidR="004E01DF" w:rsidRDefault="007A539C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1249D6">
              <w:rPr>
                <w:lang w:val="en-GB"/>
              </w:rPr>
              <w:t>t is certain</w:t>
            </w:r>
            <w:r>
              <w:rPr>
                <w:lang w:val="en-GB"/>
              </w:rPr>
              <w:t>, of course,</w:t>
            </w:r>
            <w:r w:rsidR="001249D6">
              <w:rPr>
                <w:lang w:val="en-GB"/>
              </w:rPr>
              <w:t xml:space="preserve"> that if </w:t>
            </w:r>
            <w:r w:rsidR="006C59B3">
              <w:rPr>
                <w:lang w:val="en-GB"/>
              </w:rPr>
              <w:t>it should be</w:t>
            </w:r>
            <w:r w:rsidR="00541CFB">
              <w:rPr>
                <w:lang w:val="en-GB"/>
              </w:rPr>
              <w:t xml:space="preserve"> possible to arrange i</w:t>
            </w:r>
            <w:r w:rsidR="004E01DF">
              <w:rPr>
                <w:lang w:val="en-GB"/>
              </w:rPr>
              <w:t>t</w:t>
            </w:r>
          </w:p>
          <w:p w14:paraId="50AE07ED" w14:textId="0BC1E93A" w:rsidR="006C59B3" w:rsidRDefault="006C59B3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with the</w:t>
            </w:r>
            <w:r w:rsidR="00541CF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reproductions at Briffaut’s, I must have</w:t>
            </w:r>
          </w:p>
          <w:p w14:paraId="7CDB4D5A" w14:textId="3168222B" w:rsidR="006C59B3" w:rsidRDefault="006C59B3" w:rsidP="00A07021">
            <w:pPr>
              <w:tabs>
                <w:tab w:val="left" w:pos="361"/>
              </w:tabs>
              <w:rPr>
                <w:u w:val="single"/>
              </w:rPr>
            </w:pPr>
            <w:r>
              <w:rPr>
                <w:u w:val="single"/>
                <w:lang w:val="en-GB"/>
              </w:rPr>
              <w:t>my extra payment</w:t>
            </w:r>
            <w:r w:rsidR="007A539C" w:rsidRPr="007A539C">
              <w:rPr>
                <w:lang w:val="en-GB"/>
              </w:rPr>
              <w:t xml:space="preserve">, </w:t>
            </w:r>
            <w:r w:rsidR="007A539C">
              <w:t xml:space="preserve">– </w:t>
            </w:r>
            <w:r w:rsidR="007A539C">
              <w:rPr>
                <w:u w:val="single"/>
              </w:rPr>
              <w:t>but I leave it to you</w:t>
            </w:r>
          </w:p>
          <w:p w14:paraId="02F391FC" w14:textId="75BAC452" w:rsidR="007A539C" w:rsidRDefault="007A539C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to arrange that</w:t>
            </w:r>
            <w:r w:rsidR="008A4DA3" w:rsidRPr="008A4DA3">
              <w:rPr>
                <w:i/>
                <w:iCs/>
                <w:lang w:val="en-GB"/>
              </w:rPr>
              <w:t xml:space="preserve">. </w:t>
            </w:r>
            <w:r w:rsidR="008A4DA3" w:rsidRPr="008A4DA3">
              <w:rPr>
                <w:lang w:val="en-GB"/>
              </w:rPr>
              <w:t xml:space="preserve">As I said, </w:t>
            </w:r>
            <w:r w:rsidR="008A4DA3">
              <w:rPr>
                <w:lang w:val="en-GB"/>
              </w:rPr>
              <w:t>you are far more a business man</w:t>
            </w:r>
          </w:p>
          <w:p w14:paraId="190A6BB6" w14:textId="6A27C07B" w:rsidR="008A4DA3" w:rsidRDefault="008A4DA3" w:rsidP="00A07021">
            <w:pPr>
              <w:tabs>
                <w:tab w:val="left" w:pos="361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than</w:t>
            </w:r>
            <w:proofErr w:type="spellEnd"/>
            <w:r>
              <w:rPr>
                <w:lang w:val="en-GB"/>
              </w:rPr>
              <w:t xml:space="preserve"> I. You will probably get more out of it than I</w:t>
            </w:r>
          </w:p>
          <w:p w14:paraId="5C485CC9" w14:textId="7E752E3C" w:rsidR="008A4DA3" w:rsidRDefault="00157288" w:rsidP="00A07021">
            <w:pPr>
              <w:tabs>
                <w:tab w:val="left" w:pos="361"/>
              </w:tabs>
            </w:pPr>
            <w:r>
              <w:rPr>
                <w:lang w:val="en-GB"/>
              </w:rPr>
              <w:t xml:space="preserve">would </w:t>
            </w:r>
            <w:r w:rsidR="00D9767F">
              <w:rPr>
                <w:lang w:val="en-GB"/>
              </w:rPr>
              <w:t>be able to have</w:t>
            </w:r>
            <w:r>
              <w:rPr>
                <w:lang w:val="en-GB"/>
              </w:rPr>
              <w:t xml:space="preserve"> mysel</w:t>
            </w:r>
            <w:r w:rsidR="00581F82">
              <w:rPr>
                <w:lang w:val="en-GB"/>
              </w:rPr>
              <w:t>f</w:t>
            </w:r>
            <w:r>
              <w:rPr>
                <w:lang w:val="en-GB"/>
              </w:rPr>
              <w:t xml:space="preserve">. </w:t>
            </w:r>
            <w:r w:rsidR="00581F82">
              <w:t>––– (In this and in (2)</w:t>
            </w:r>
            <w:r w:rsidR="00A40086">
              <w:t xml:space="preserve"> I have also</w:t>
            </w:r>
          </w:p>
          <w:p w14:paraId="34BF9A97" w14:textId="4ADAF831" w:rsidR="00A40086" w:rsidRDefault="00A40086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answered your question (4) regarding the right of reproduction</w:t>
            </w:r>
          </w:p>
          <w:p w14:paraId="4D704046" w14:textId="0F99A64F" w:rsidR="00DB58F0" w:rsidRDefault="00DB58F0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and </w:t>
            </w:r>
            <w:r w:rsidR="00377072">
              <w:rPr>
                <w:lang w:val="en-GB"/>
              </w:rPr>
              <w:t>the right of ownership. In the past</w:t>
            </w:r>
            <w:r w:rsidR="00FD2DDC">
              <w:rPr>
                <w:lang w:val="en-GB"/>
              </w:rPr>
              <w:t>,</w:t>
            </w:r>
            <w:r w:rsidR="00377072">
              <w:rPr>
                <w:lang w:val="en-GB"/>
              </w:rPr>
              <w:t xml:space="preserve"> “Politiken” paid me</w:t>
            </w:r>
          </w:p>
          <w:p w14:paraId="44FD2D33" w14:textId="235A091D" w:rsidR="00377072" w:rsidRDefault="00377072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from 100 to 150 crowns for the right of reproduction to its covers</w:t>
            </w:r>
          </w:p>
          <w:p w14:paraId="087F4290" w14:textId="48744351" w:rsidR="00377072" w:rsidRDefault="00377072" w:rsidP="00A07021">
            <w:pPr>
              <w:tabs>
                <w:tab w:val="left" w:pos="361"/>
              </w:tabs>
            </w:pPr>
            <w:r>
              <w:rPr>
                <w:lang w:val="en-GB"/>
              </w:rPr>
              <w:t xml:space="preserve">in </w:t>
            </w:r>
            <w:proofErr w:type="spellStart"/>
            <w:r>
              <w:rPr>
                <w:lang w:val="en-GB"/>
              </w:rPr>
              <w:t>Søndagsmagasinet</w:t>
            </w:r>
            <w:proofErr w:type="spellEnd"/>
            <w:r w:rsidR="00D21CD9">
              <w:rPr>
                <w:lang w:val="en-GB"/>
              </w:rPr>
              <w:t xml:space="preserve"> [The Sunday Magazine]</w:t>
            </w:r>
            <w:r>
              <w:rPr>
                <w:lang w:val="en-GB"/>
              </w:rPr>
              <w:t xml:space="preserve">. </w:t>
            </w:r>
            <w:r w:rsidRPr="00FD2DDC">
              <w:rPr>
                <w:u w:val="single"/>
                <w:lang w:val="en-GB"/>
              </w:rPr>
              <w:t>The originals were mine</w:t>
            </w:r>
            <w:r>
              <w:rPr>
                <w:lang w:val="en-GB"/>
              </w:rPr>
              <w:t xml:space="preserve">. </w:t>
            </w:r>
            <w:r>
              <w:t>– Voilà.</w:t>
            </w:r>
          </w:p>
          <w:p w14:paraId="6DD24D4A" w14:textId="296283EC" w:rsidR="00377072" w:rsidRDefault="00377072" w:rsidP="00A07021">
            <w:pPr>
              <w:tabs>
                <w:tab w:val="left" w:pos="361"/>
              </w:tabs>
            </w:pPr>
            <w:r>
              <w:rPr>
                <w:lang w:val="en-GB"/>
              </w:rPr>
              <w:t xml:space="preserve">But that was when </w:t>
            </w:r>
            <w:r w:rsidR="00334CBE">
              <w:rPr>
                <w:lang w:val="en-GB"/>
              </w:rPr>
              <w:t xml:space="preserve">100 crowns were about 700 Francs. </w:t>
            </w:r>
            <w:r w:rsidR="00334CBE">
              <w:t>–</w:t>
            </w:r>
          </w:p>
          <w:p w14:paraId="436BCB80" w14:textId="2D45661E" w:rsidR="00334CBE" w:rsidRDefault="009B5F91" w:rsidP="00A07021">
            <w:pPr>
              <w:tabs>
                <w:tab w:val="left" w:pos="361"/>
              </w:tabs>
            </w:pPr>
            <w:r>
              <w:tab/>
              <w:t>5) As to my drawings</w:t>
            </w:r>
          </w:p>
          <w:p w14:paraId="5A6B5B32" w14:textId="6396863F" w:rsidR="004A623E" w:rsidRDefault="004A623E" w:rsidP="00A07021">
            <w:pPr>
              <w:tabs>
                <w:tab w:val="left" w:pos="361"/>
              </w:tabs>
            </w:pPr>
          </w:p>
          <w:p w14:paraId="3A3A5230" w14:textId="77777777" w:rsidR="00634AF4" w:rsidRDefault="00634AF4" w:rsidP="00A07021">
            <w:pPr>
              <w:tabs>
                <w:tab w:val="left" w:pos="361"/>
              </w:tabs>
              <w:rPr>
                <w:lang w:val="en-GB"/>
              </w:rPr>
            </w:pPr>
          </w:p>
          <w:p w14:paraId="19B7AB2D" w14:textId="28FE2E13" w:rsidR="004A623E" w:rsidRPr="008A4DA3" w:rsidRDefault="004A623E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[Page3]</w:t>
            </w:r>
          </w:p>
          <w:p w14:paraId="3930F62E" w14:textId="357DA009" w:rsidR="0060253C" w:rsidRDefault="00161624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2)</w:t>
            </w:r>
            <w:r w:rsidR="0060253C">
              <w:rPr>
                <w:lang w:val="en-GB"/>
              </w:rPr>
              <w:t xml:space="preserve"> for </w:t>
            </w:r>
            <w:r w:rsidR="0060253C">
              <w:rPr>
                <w:u w:val="single"/>
                <w:lang w:val="en-GB"/>
              </w:rPr>
              <w:t>Andersen</w:t>
            </w:r>
            <w:r w:rsidR="0060253C">
              <w:rPr>
                <w:lang w:val="en-GB"/>
              </w:rPr>
              <w:t>, I never had any cont</w:t>
            </w:r>
            <w:r w:rsidR="000C3A2A">
              <w:rPr>
                <w:lang w:val="en-GB"/>
              </w:rPr>
              <w:t>r</w:t>
            </w:r>
            <w:r w:rsidR="0060253C">
              <w:rPr>
                <w:lang w:val="en-GB"/>
              </w:rPr>
              <w:t>act</w:t>
            </w:r>
          </w:p>
          <w:p w14:paraId="77816053" w14:textId="55087664" w:rsidR="00187886" w:rsidRDefault="0060253C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with Piazza who was an old</w:t>
            </w:r>
            <w:r w:rsidR="00187886">
              <w:rPr>
                <w:lang w:val="en-GB"/>
              </w:rPr>
              <w:t xml:space="preserve"> gentleman and</w:t>
            </w:r>
          </w:p>
          <w:p w14:paraId="324CF927" w14:textId="3DCA1D78" w:rsidR="00885D4F" w:rsidRDefault="00187886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whose word was like a contract.</w:t>
            </w:r>
            <w:r w:rsidR="00885D4F">
              <w:rPr>
                <w:lang w:val="en-GB"/>
              </w:rPr>
              <w:t xml:space="preserve"> (I have also never </w:t>
            </w:r>
          </w:p>
          <w:p w14:paraId="4C1849FC" w14:textId="12E1167C" w:rsidR="007A539C" w:rsidRDefault="00885D4F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had with </w:t>
            </w:r>
            <w:proofErr w:type="spellStart"/>
            <w:r>
              <w:rPr>
                <w:lang w:val="en-GB"/>
              </w:rPr>
              <w:t>Briffaut</w:t>
            </w:r>
            <w:proofErr w:type="spellEnd"/>
            <w:r>
              <w:rPr>
                <w:lang w:val="en-GB"/>
              </w:rPr>
              <w:t xml:space="preserve"> who is </w:t>
            </w:r>
            <w:r w:rsidR="00086079">
              <w:rPr>
                <w:lang w:val="en-GB"/>
              </w:rPr>
              <w:t xml:space="preserve">just as </w:t>
            </w:r>
            <w:r w:rsidR="00A7360D">
              <w:rPr>
                <w:lang w:val="en-GB"/>
              </w:rPr>
              <w:t>honourable). We</w:t>
            </w:r>
          </w:p>
          <w:p w14:paraId="5E77CD12" w14:textId="77777777" w:rsidR="00A7360D" w:rsidRDefault="00A7360D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were simply good friends and trusted </w:t>
            </w:r>
          </w:p>
          <w:p w14:paraId="60284A91" w14:textId="6714EE48" w:rsidR="00A7360D" w:rsidRDefault="00A7360D" w:rsidP="00A07021">
            <w:pPr>
              <w:tabs>
                <w:tab w:val="left" w:pos="361"/>
              </w:tabs>
            </w:pPr>
            <w:r>
              <w:rPr>
                <w:lang w:val="en-GB"/>
              </w:rPr>
              <w:t xml:space="preserve">each other respectively. </w:t>
            </w:r>
            <w:r w:rsidR="001F5C9D">
              <w:t>– Unfortunately Piazza died just as</w:t>
            </w:r>
          </w:p>
          <w:p w14:paraId="290631E6" w14:textId="1D185A5D" w:rsidR="001F5C9D" w:rsidRDefault="001F5C9D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my drawings were almost finished.</w:t>
            </w:r>
            <w:r w:rsidR="00182505">
              <w:rPr>
                <w:lang w:val="en-GB"/>
              </w:rPr>
              <w:t xml:space="preserve"> </w:t>
            </w:r>
            <w:r w:rsidR="007035F9">
              <w:rPr>
                <w:lang w:val="en-GB"/>
              </w:rPr>
              <w:t>He</w:t>
            </w:r>
          </w:p>
          <w:p w14:paraId="4A4F7328" w14:textId="15EE9CD4" w:rsidR="007035F9" w:rsidRDefault="007035F9" w:rsidP="00A07021">
            <w:pPr>
              <w:tabs>
                <w:tab w:val="left" w:pos="361"/>
              </w:tabs>
            </w:pPr>
            <w:r>
              <w:rPr>
                <w:lang w:val="en-GB"/>
              </w:rPr>
              <w:t xml:space="preserve">and his successor paid me </w:t>
            </w:r>
            <w:r>
              <w:t xml:space="preserve">intégralement </w:t>
            </w:r>
            <w:r w:rsidR="00D21CD9">
              <w:t xml:space="preserve">[in full] </w:t>
            </w:r>
            <w:r w:rsidR="00A457ED">
              <w:t xml:space="preserve">for </w:t>
            </w:r>
            <w:r>
              <w:t xml:space="preserve">my work. </w:t>
            </w:r>
          </w:p>
          <w:p w14:paraId="745E1D3F" w14:textId="749BC3AD" w:rsidR="000A6BEC" w:rsidRDefault="000A6BEC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But </w:t>
            </w:r>
            <w:r w:rsidR="00CB7D0B">
              <w:rPr>
                <w:lang w:val="en-GB"/>
              </w:rPr>
              <w:t xml:space="preserve">I really do not have a written word between us. </w:t>
            </w:r>
          </w:p>
          <w:p w14:paraId="16AEA70E" w14:textId="0E4F298A" w:rsidR="0062210F" w:rsidRDefault="0062210F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At first the young successor had </w:t>
            </w:r>
            <w:r w:rsidR="00465DD1">
              <w:rPr>
                <w:lang w:val="en-GB"/>
              </w:rPr>
              <w:t>some difficulties</w:t>
            </w:r>
          </w:p>
          <w:p w14:paraId="0DF95440" w14:textId="1CC33758" w:rsidR="00964761" w:rsidRDefault="00964761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with the </w:t>
            </w:r>
            <w:r w:rsidR="007E33D0">
              <w:rPr>
                <w:lang w:val="en-GB"/>
              </w:rPr>
              <w:t xml:space="preserve">take-over of the large </w:t>
            </w:r>
            <w:r w:rsidR="00B56674">
              <w:rPr>
                <w:lang w:val="en-GB"/>
              </w:rPr>
              <w:t>company</w:t>
            </w:r>
            <w:r w:rsidR="007E33D0">
              <w:rPr>
                <w:lang w:val="en-GB"/>
              </w:rPr>
              <w:t xml:space="preserve">. </w:t>
            </w:r>
            <w:r w:rsidR="009E389D">
              <w:rPr>
                <w:lang w:val="en-GB"/>
              </w:rPr>
              <w:t>Then the crisis came.</w:t>
            </w:r>
          </w:p>
          <w:p w14:paraId="58877105" w14:textId="560BAEC1" w:rsidR="00267F20" w:rsidRDefault="00267F20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That is why my book still </w:t>
            </w:r>
            <w:r w:rsidR="00D663EC">
              <w:rPr>
                <w:lang w:val="en-GB"/>
              </w:rPr>
              <w:t>lies sleeping</w:t>
            </w:r>
            <w:r w:rsidR="00463370">
              <w:rPr>
                <w:lang w:val="en-GB"/>
              </w:rPr>
              <w:t xml:space="preserve"> with him. I am going to</w:t>
            </w:r>
          </w:p>
          <w:p w14:paraId="13C2A552" w14:textId="3BE8516F" w:rsidR="00375932" w:rsidRDefault="00463370" w:rsidP="00A07021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write to him now and see </w:t>
            </w:r>
            <w:r>
              <w:rPr>
                <w:u w:val="single"/>
                <w:lang w:val="en-GB"/>
              </w:rPr>
              <w:t>if there should</w:t>
            </w:r>
            <w:r w:rsidR="004B7E85">
              <w:rPr>
                <w:u w:val="single"/>
                <w:lang w:val="en-GB"/>
              </w:rPr>
              <w:t xml:space="preserve"> be</w:t>
            </w:r>
            <w:r>
              <w:rPr>
                <w:u w:val="single"/>
                <w:lang w:val="en-GB"/>
              </w:rPr>
              <w:t xml:space="preserve"> a </w:t>
            </w:r>
          </w:p>
          <w:p w14:paraId="355E8827" w14:textId="4F3E67AC" w:rsidR="00463370" w:rsidRDefault="00463370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 xml:space="preserve">possibility of </w:t>
            </w:r>
            <w:r w:rsidR="00375932">
              <w:rPr>
                <w:u w:val="single"/>
                <w:lang w:val="en-GB"/>
              </w:rPr>
              <w:t>pulling the drawings from him</w:t>
            </w:r>
            <w:r w:rsidR="00375932">
              <w:rPr>
                <w:lang w:val="en-GB"/>
              </w:rPr>
              <w:t>. Let</w:t>
            </w:r>
          </w:p>
          <w:p w14:paraId="281C161D" w14:textId="4593A975" w:rsidR="00375932" w:rsidRPr="00375932" w:rsidRDefault="00375932" w:rsidP="00A07021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97404B">
              <w:rPr>
                <w:lang w:val="en-GB"/>
              </w:rPr>
              <w:t xml:space="preserve"> </w:t>
            </w:r>
            <w:r>
              <w:rPr>
                <w:lang w:val="en-GB"/>
              </w:rPr>
              <w:t>see!</w:t>
            </w:r>
          </w:p>
          <w:p w14:paraId="4A3499CF" w14:textId="64B430FC" w:rsidR="00465DD1" w:rsidRDefault="00236A5D" w:rsidP="00236A5D">
            <w:pPr>
              <w:tabs>
                <w:tab w:val="left" w:pos="361"/>
              </w:tabs>
            </w:pPr>
            <w:r>
              <w:tab/>
              <w:t>As I said</w:t>
            </w:r>
            <w:r w:rsidR="00B7599F">
              <w:t>,</w:t>
            </w:r>
            <w:r>
              <w:t xml:space="preserve"> it is the most beautiful book I have made</w:t>
            </w:r>
            <w:r w:rsidR="00762079">
              <w:t>,</w:t>
            </w:r>
            <w:r>
              <w:t xml:space="preserve"> – </w:t>
            </w:r>
          </w:p>
          <w:p w14:paraId="34089762" w14:textId="6FC826EF" w:rsidR="00683C99" w:rsidRDefault="00683C99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and I </w:t>
            </w:r>
            <w:r w:rsidR="002316BF">
              <w:rPr>
                <w:lang w:val="en-GB"/>
              </w:rPr>
              <w:t>rage at se</w:t>
            </w:r>
            <w:r w:rsidR="00B7599F">
              <w:rPr>
                <w:lang w:val="en-GB"/>
              </w:rPr>
              <w:t>e</w:t>
            </w:r>
            <w:r w:rsidR="002316BF">
              <w:rPr>
                <w:lang w:val="en-GB"/>
              </w:rPr>
              <w:t xml:space="preserve">ing it buried for 4 years in </w:t>
            </w:r>
            <w:r w:rsidR="00EB119F">
              <w:rPr>
                <w:lang w:val="en-GB"/>
              </w:rPr>
              <w:t>the</w:t>
            </w:r>
          </w:p>
          <w:p w14:paraId="47E38B75" w14:textId="45C99FCE" w:rsidR="00EB119F" w:rsidRDefault="00EB119F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back of a shop without being published. </w:t>
            </w:r>
            <w:r w:rsidR="00D7358C">
              <w:rPr>
                <w:lang w:val="en-GB"/>
              </w:rPr>
              <w:t>The last things were</w:t>
            </w:r>
          </w:p>
          <w:p w14:paraId="7C55A869" w14:textId="77777777" w:rsidR="00BA6956" w:rsidRDefault="00D7358C" w:rsidP="00236A5D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delivered just now </w:t>
            </w:r>
            <w:r w:rsidRPr="00D7358C">
              <w:rPr>
                <w:u w:val="single"/>
                <w:lang w:val="en-GB"/>
              </w:rPr>
              <w:t>4</w:t>
            </w:r>
            <w:r>
              <w:rPr>
                <w:lang w:val="en-GB"/>
              </w:rPr>
              <w:t xml:space="preserve"> years ago. </w:t>
            </w:r>
            <w:r w:rsidR="00BA6956">
              <w:rPr>
                <w:lang w:val="en-GB"/>
              </w:rPr>
              <w:t xml:space="preserve">I had put </w:t>
            </w:r>
            <w:r w:rsidR="00BA6956">
              <w:rPr>
                <w:u w:val="single"/>
                <w:lang w:val="en-GB"/>
              </w:rPr>
              <w:t xml:space="preserve">many </w:t>
            </w:r>
          </w:p>
          <w:p w14:paraId="63046BA3" w14:textId="5B86DDF6" w:rsidR="00D7358C" w:rsidRDefault="00BA6956" w:rsidP="00236A5D">
            <w:pPr>
              <w:tabs>
                <w:tab w:val="left" w:pos="361"/>
              </w:tabs>
            </w:pPr>
            <w:r>
              <w:rPr>
                <w:u w:val="single"/>
                <w:lang w:val="en-GB"/>
              </w:rPr>
              <w:t>other things</w:t>
            </w:r>
            <w:r>
              <w:rPr>
                <w:lang w:val="en-GB"/>
              </w:rPr>
              <w:t xml:space="preserve"> aside to make it. </w:t>
            </w:r>
            <w:r w:rsidR="00A00D79">
              <w:t>–––</w:t>
            </w:r>
            <w:r w:rsidR="005C2CED">
              <w:t xml:space="preserve"> </w:t>
            </w:r>
            <w:r w:rsidR="00B7599F">
              <w:t xml:space="preserve">Probably </w:t>
            </w:r>
            <w:r w:rsidR="00292403">
              <w:rPr>
                <w:u w:val="single"/>
              </w:rPr>
              <w:t>that</w:t>
            </w:r>
            <w:r w:rsidR="005C2CED">
              <w:t xml:space="preserve"> would </w:t>
            </w:r>
          </w:p>
          <w:p w14:paraId="00CF1D2E" w14:textId="39879162" w:rsidR="005C2CED" w:rsidRDefault="00B7599F" w:rsidP="00236A5D">
            <w:pPr>
              <w:tabs>
                <w:tab w:val="left" w:pos="361"/>
              </w:tabs>
            </w:pPr>
            <w:r>
              <w:t xml:space="preserve">have </w:t>
            </w:r>
            <w:r w:rsidR="005C2CED">
              <w:t xml:space="preserve">a </w:t>
            </w:r>
            <w:r w:rsidR="005C2CED">
              <w:rPr>
                <w:u w:val="single"/>
              </w:rPr>
              <w:t>great success</w:t>
            </w:r>
            <w:r w:rsidR="005C2CED">
              <w:t xml:space="preserve"> in Scandinavia</w:t>
            </w:r>
          </w:p>
          <w:p w14:paraId="4D63FB84" w14:textId="0DF1D6BF" w:rsidR="005C2CED" w:rsidRDefault="005C2CED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and in England!</w:t>
            </w:r>
            <w:r w:rsidR="00B81167">
              <w:rPr>
                <w:lang w:val="en-GB"/>
              </w:rPr>
              <w:t xml:space="preserve"> It is even perfectly </w:t>
            </w:r>
            <w:r w:rsidR="00B81167" w:rsidRPr="00B81167">
              <w:rPr>
                <w:u w:val="single"/>
                <w:lang w:val="en-GB"/>
              </w:rPr>
              <w:t>innocent</w:t>
            </w:r>
            <w:r w:rsidR="00B81167">
              <w:rPr>
                <w:lang w:val="en-GB"/>
              </w:rPr>
              <w:t xml:space="preserve"> after all.</w:t>
            </w:r>
          </w:p>
          <w:p w14:paraId="11C8228C" w14:textId="7C271910" w:rsidR="00B81167" w:rsidRDefault="00B81167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I will do what I can to get the drawings.</w:t>
            </w:r>
          </w:p>
          <w:p w14:paraId="02F9624B" w14:textId="2F85B57A" w:rsidR="00B81167" w:rsidRDefault="00B81167" w:rsidP="00236A5D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>
              <w:rPr>
                <w:lang w:val="en-GB"/>
              </w:rPr>
              <w:t>But of course</w:t>
            </w:r>
            <w:r w:rsidR="00C43B07">
              <w:rPr>
                <w:lang w:val="en-GB"/>
              </w:rPr>
              <w:t>,</w:t>
            </w:r>
            <w:r>
              <w:rPr>
                <w:lang w:val="en-GB"/>
              </w:rPr>
              <w:t xml:space="preserve"> I dare not promise anything. </w:t>
            </w:r>
            <w:r w:rsidR="00292403" w:rsidRPr="00292403">
              <w:rPr>
                <w:u w:val="single"/>
                <w:lang w:val="en-GB"/>
              </w:rPr>
              <w:t>U</w:t>
            </w:r>
            <w:r>
              <w:rPr>
                <w:u w:val="single"/>
                <w:lang w:val="en-GB"/>
              </w:rPr>
              <w:t>nless you</w:t>
            </w:r>
          </w:p>
          <w:p w14:paraId="1FCA1FED" w14:textId="5D7F8494" w:rsidR="00B81167" w:rsidRDefault="00B81167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can give me an offer</w:t>
            </w:r>
            <w:r>
              <w:rPr>
                <w:lang w:val="en-GB"/>
              </w:rPr>
              <w:t xml:space="preserve">, so that I </w:t>
            </w:r>
            <w:r w:rsidR="00F070FA">
              <w:rPr>
                <w:lang w:val="en-GB"/>
              </w:rPr>
              <w:t xml:space="preserve">can perhaps </w:t>
            </w:r>
          </w:p>
          <w:p w14:paraId="000E1622" w14:textId="26A98CC3" w:rsidR="00F070FA" w:rsidRDefault="00F070FA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pay the publisher in Paris </w:t>
            </w:r>
            <w:r>
              <w:rPr>
                <w:u w:val="single"/>
                <w:lang w:val="en-GB"/>
              </w:rPr>
              <w:t>a minimum</w:t>
            </w:r>
            <w:r>
              <w:rPr>
                <w:lang w:val="en-GB"/>
              </w:rPr>
              <w:t xml:space="preserve"> in order to get</w:t>
            </w:r>
          </w:p>
          <w:p w14:paraId="5189ED2E" w14:textId="472C5564" w:rsidR="00F070FA" w:rsidRDefault="00F070FA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the drawings back. </w:t>
            </w:r>
            <w:r w:rsidR="005C07B2">
              <w:rPr>
                <w:lang w:val="en-GB"/>
              </w:rPr>
              <w:t>You know Frenchmen and money!</w:t>
            </w:r>
          </w:p>
          <w:p w14:paraId="58CD2E15" w14:textId="3E5F1E66" w:rsidR="00F070FA" w:rsidRPr="00457A97" w:rsidRDefault="007B03DA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I </w:t>
            </w:r>
            <w:r w:rsidR="00DC2578" w:rsidRPr="00457A97">
              <w:rPr>
                <w:u w:val="single"/>
                <w:lang w:val="en-GB"/>
              </w:rPr>
              <w:t xml:space="preserve">would </w:t>
            </w:r>
            <w:r w:rsidR="003E623A">
              <w:rPr>
                <w:u w:val="single"/>
                <w:lang w:val="en-GB"/>
              </w:rPr>
              <w:t>terribly</w:t>
            </w:r>
            <w:r w:rsidR="001528D5" w:rsidRPr="00457A97">
              <w:rPr>
                <w:u w:val="single"/>
                <w:lang w:val="en-GB"/>
              </w:rPr>
              <w:t xml:space="preserve"> </w:t>
            </w:r>
            <w:r w:rsidR="00DC2578" w:rsidRPr="00457A97">
              <w:rPr>
                <w:u w:val="single"/>
                <w:lang w:val="en-GB"/>
              </w:rPr>
              <w:t xml:space="preserve">like </w:t>
            </w:r>
            <w:r w:rsidR="009431CD" w:rsidRPr="00457A97">
              <w:rPr>
                <w:u w:val="single"/>
                <w:lang w:val="en-GB"/>
              </w:rPr>
              <w:t>to have it published</w:t>
            </w:r>
            <w:r w:rsidR="009431CD" w:rsidRPr="00457A97">
              <w:rPr>
                <w:lang w:val="en-GB"/>
              </w:rPr>
              <w:t>!</w:t>
            </w:r>
          </w:p>
          <w:p w14:paraId="4A1E0A50" w14:textId="1FA1C826" w:rsidR="00B81167" w:rsidRPr="00457A97" w:rsidRDefault="00C43B07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ab/>
              <w:t>6) You talk about a possible provision for a</w:t>
            </w:r>
            <w:r w:rsidR="00DC2578" w:rsidRPr="00457A97">
              <w:rPr>
                <w:lang w:val="en-GB"/>
              </w:rPr>
              <w:t>n</w:t>
            </w:r>
          </w:p>
          <w:p w14:paraId="1C881005" w14:textId="4855A9B1" w:rsidR="00DC2578" w:rsidRPr="00457A97" w:rsidRDefault="00DC2578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intermediary in England. </w:t>
            </w:r>
            <w:r w:rsidRPr="00457A97">
              <w:rPr>
                <w:u w:val="single"/>
                <w:lang w:val="en-GB"/>
              </w:rPr>
              <w:t>I’ll leave that to you entirely</w:t>
            </w:r>
            <w:r w:rsidRPr="00457A97">
              <w:rPr>
                <w:lang w:val="en-GB"/>
              </w:rPr>
              <w:t>,</w:t>
            </w:r>
          </w:p>
          <w:p w14:paraId="3C4077CD" w14:textId="621E1627" w:rsidR="002146D0" w:rsidRDefault="002565DB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it is impossible for me to arrange all </w:t>
            </w:r>
          </w:p>
          <w:p w14:paraId="4D96E978" w14:textId="20C68B19" w:rsidR="002565DB" w:rsidRPr="00457A97" w:rsidRDefault="002565DB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such </w:t>
            </w:r>
            <w:r w:rsidR="0057491A" w:rsidRPr="00457A97">
              <w:rPr>
                <w:lang w:val="en-GB"/>
              </w:rPr>
              <w:t>matters</w:t>
            </w:r>
            <w:r w:rsidR="002146D0">
              <w:rPr>
                <w:lang w:val="en-GB"/>
              </w:rPr>
              <w:t xml:space="preserve"> </w:t>
            </w:r>
            <w:r w:rsidRPr="00457A97">
              <w:rPr>
                <w:lang w:val="en-GB"/>
              </w:rPr>
              <w:t>in detail from here.</w:t>
            </w:r>
            <w:r w:rsidR="00EC1EC2" w:rsidRPr="00457A97">
              <w:rPr>
                <w:lang w:val="en-GB"/>
              </w:rPr>
              <w:t xml:space="preserve"> You are one of the very few who</w:t>
            </w:r>
            <w:r w:rsidR="00457A97">
              <w:rPr>
                <w:lang w:val="en-GB"/>
              </w:rPr>
              <w:t>m</w:t>
            </w:r>
            <w:r w:rsidR="00EC1EC2" w:rsidRPr="00457A97">
              <w:rPr>
                <w:lang w:val="en-GB"/>
              </w:rPr>
              <w:t xml:space="preserve"> I</w:t>
            </w:r>
          </w:p>
          <w:p w14:paraId="1554105C" w14:textId="5A9162BA" w:rsidR="00EC1EC2" w:rsidRPr="00457A97" w:rsidRDefault="00EC1EC2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trust when </w:t>
            </w:r>
            <w:r w:rsidR="004D15F8" w:rsidRPr="00457A97">
              <w:rPr>
                <w:lang w:val="en-GB"/>
              </w:rPr>
              <w:t xml:space="preserve">it comes to </w:t>
            </w:r>
            <w:r w:rsidR="004D15F8" w:rsidRPr="00457A97">
              <w:rPr>
                <w:u w:val="single"/>
                <w:lang w:val="en-GB"/>
              </w:rPr>
              <w:t>my</w:t>
            </w:r>
            <w:r w:rsidR="004D15F8" w:rsidRPr="00457A97">
              <w:rPr>
                <w:lang w:val="en-GB"/>
              </w:rPr>
              <w:t xml:space="preserve"> interests. Just</w:t>
            </w:r>
          </w:p>
          <w:p w14:paraId="16856DDD" w14:textId="2B03B8AF" w:rsidR="00CA1236" w:rsidRPr="00457A97" w:rsidRDefault="00CA1236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>make some money for me.</w:t>
            </w:r>
          </w:p>
          <w:p w14:paraId="18E5A942" w14:textId="77777777" w:rsidR="004D15F8" w:rsidRPr="00457A97" w:rsidRDefault="004D15F8" w:rsidP="00236A5D">
            <w:pPr>
              <w:tabs>
                <w:tab w:val="left" w:pos="361"/>
              </w:tabs>
              <w:rPr>
                <w:lang w:val="en-GB"/>
              </w:rPr>
            </w:pPr>
          </w:p>
          <w:p w14:paraId="0BEF1C31" w14:textId="4FC0B443" w:rsidR="00DC2578" w:rsidRPr="00457A97" w:rsidRDefault="00201F6C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>[Page 4]</w:t>
            </w:r>
          </w:p>
          <w:p w14:paraId="3E35643F" w14:textId="199F0675" w:rsidR="00C43B07" w:rsidRPr="00457A97" w:rsidRDefault="00E820FE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ab/>
            </w:r>
            <w:r w:rsidR="006B634F" w:rsidRPr="00457A97">
              <w:rPr>
                <w:lang w:val="en-GB"/>
              </w:rPr>
              <w:t>Speaking</w:t>
            </w:r>
            <w:r w:rsidRPr="00457A97">
              <w:rPr>
                <w:lang w:val="en-GB"/>
              </w:rPr>
              <w:t xml:space="preserve"> of </w:t>
            </w:r>
            <w:r w:rsidRPr="00457A97">
              <w:rPr>
                <w:u w:val="single"/>
                <w:lang w:val="en-GB"/>
              </w:rPr>
              <w:t>England</w:t>
            </w:r>
            <w:r w:rsidRPr="00457A97">
              <w:rPr>
                <w:lang w:val="en-GB"/>
              </w:rPr>
              <w:t>: A old</w:t>
            </w:r>
          </w:p>
          <w:p w14:paraId="6D9E4F61" w14:textId="36732158" w:rsidR="00E820FE" w:rsidRPr="00457A97" w:rsidRDefault="00E820FE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>English</w:t>
            </w:r>
            <w:r w:rsidR="006B634F" w:rsidRPr="00457A97">
              <w:rPr>
                <w:lang w:val="en-GB"/>
              </w:rPr>
              <w:t xml:space="preserve"> lady</w:t>
            </w:r>
            <w:r w:rsidR="00835BE3" w:rsidRPr="00457A97">
              <w:rPr>
                <w:lang w:val="en-GB"/>
              </w:rPr>
              <w:t xml:space="preserve"> has let herself be introduced to me to talk</w:t>
            </w:r>
          </w:p>
          <w:p w14:paraId="2846DE8A" w14:textId="511A9537" w:rsidR="00835BE3" w:rsidRPr="00457A97" w:rsidRDefault="00835BE3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to me about </w:t>
            </w:r>
            <w:r w:rsidRPr="00457A97">
              <w:rPr>
                <w:u w:val="single"/>
                <w:lang w:val="en-GB"/>
              </w:rPr>
              <w:t>Lili’s book</w:t>
            </w:r>
            <w:r w:rsidR="00D40B8E" w:rsidRPr="00457A97">
              <w:rPr>
                <w:lang w:val="en-GB"/>
              </w:rPr>
              <w:t xml:space="preserve"> that</w:t>
            </w:r>
            <w:r w:rsidR="00C412D4" w:rsidRPr="00457A97">
              <w:rPr>
                <w:lang w:val="en-GB"/>
              </w:rPr>
              <w:t xml:space="preserve"> has recently been published</w:t>
            </w:r>
          </w:p>
          <w:p w14:paraId="405AA4C8" w14:textId="4B976AE7" w:rsidR="00C412D4" w:rsidRPr="00457A97" w:rsidRDefault="00C412D4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in England, and is supposed to be </w:t>
            </w:r>
            <w:r w:rsidR="00F8735A" w:rsidRPr="00457A97">
              <w:rPr>
                <w:u w:val="single"/>
                <w:lang w:val="en-GB"/>
              </w:rPr>
              <w:t xml:space="preserve">a </w:t>
            </w:r>
            <w:r w:rsidR="00FF2F18" w:rsidRPr="00457A97">
              <w:rPr>
                <w:u w:val="single"/>
                <w:lang w:val="en-GB"/>
              </w:rPr>
              <w:t>tremendous</w:t>
            </w:r>
            <w:r w:rsidR="00F8735A" w:rsidRPr="00457A97">
              <w:rPr>
                <w:u w:val="single"/>
                <w:lang w:val="en-GB"/>
              </w:rPr>
              <w:t xml:space="preserve"> success </w:t>
            </w:r>
            <w:r w:rsidR="00F8735A" w:rsidRPr="00457A97">
              <w:rPr>
                <w:lang w:val="en-GB"/>
              </w:rPr>
              <w:t>and</w:t>
            </w:r>
          </w:p>
          <w:p w14:paraId="14E28DC2" w14:textId="6FD36D62" w:rsidR="00F8735A" w:rsidRDefault="00F8735A" w:rsidP="00236A5D">
            <w:pPr>
              <w:tabs>
                <w:tab w:val="left" w:pos="361"/>
              </w:tabs>
              <w:rPr>
                <w:lang w:val="en-GB"/>
              </w:rPr>
            </w:pPr>
            <w:r w:rsidRPr="00457A97">
              <w:rPr>
                <w:lang w:val="en-GB"/>
              </w:rPr>
              <w:t xml:space="preserve">and </w:t>
            </w:r>
            <w:r w:rsidR="00F44A84" w:rsidRPr="00457A97">
              <w:rPr>
                <w:u w:val="single"/>
                <w:lang w:val="en-GB"/>
              </w:rPr>
              <w:t xml:space="preserve">today’s </w:t>
            </w:r>
            <w:r w:rsidRPr="00457A97">
              <w:rPr>
                <w:u w:val="single"/>
                <w:lang w:val="en-GB"/>
              </w:rPr>
              <w:t xml:space="preserve">great </w:t>
            </w:r>
            <w:r w:rsidR="00F44A84" w:rsidRPr="00457A97">
              <w:rPr>
                <w:u w:val="single"/>
                <w:lang w:val="en-GB"/>
              </w:rPr>
              <w:t>topic of conversation</w:t>
            </w:r>
            <w:r w:rsidR="00F44A84">
              <w:rPr>
                <w:lang w:val="en-GB"/>
              </w:rPr>
              <w:t xml:space="preserve">. </w:t>
            </w:r>
            <w:r w:rsidR="00291DE5">
              <w:rPr>
                <w:lang w:val="en-GB"/>
              </w:rPr>
              <w:t>It is known in London that it is me, Gerda Wegener</w:t>
            </w:r>
            <w:r w:rsidR="00A85FFF">
              <w:rPr>
                <w:lang w:val="en-GB"/>
              </w:rPr>
              <w:t>, who is Grete in the book. And</w:t>
            </w:r>
          </w:p>
          <w:p w14:paraId="510714ED" w14:textId="7E4234A1" w:rsidR="00A85FFF" w:rsidRDefault="00A85FFF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my old English friend </w:t>
            </w:r>
            <w:r w:rsidR="00364926">
              <w:rPr>
                <w:lang w:val="en-GB"/>
              </w:rPr>
              <w:t>deeply regretted that I was</w:t>
            </w:r>
          </w:p>
          <w:p w14:paraId="4CEA0AAF" w14:textId="729515B8" w:rsidR="00364926" w:rsidRDefault="00364926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not able to come to London at the moment as she claims</w:t>
            </w:r>
          </w:p>
          <w:p w14:paraId="23AAB2F0" w14:textId="77777777" w:rsidR="0020510A" w:rsidRDefault="00364926" w:rsidP="00236A5D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that I would be “the heroine of the day”. </w:t>
            </w:r>
            <w:r w:rsidR="0020510A" w:rsidRPr="0020510A">
              <w:rPr>
                <w:u w:val="single"/>
                <w:lang w:val="en-GB"/>
              </w:rPr>
              <w:t>Are yo</w:t>
            </w:r>
            <w:r w:rsidR="0020510A">
              <w:rPr>
                <w:u w:val="single"/>
                <w:lang w:val="en-GB"/>
              </w:rPr>
              <w:t>u</w:t>
            </w:r>
            <w:r w:rsidR="0020510A" w:rsidRPr="0020510A">
              <w:rPr>
                <w:u w:val="single"/>
                <w:lang w:val="en-GB"/>
              </w:rPr>
              <w:t xml:space="preserve"> able </w:t>
            </w:r>
          </w:p>
          <w:p w14:paraId="0EFD23BE" w14:textId="0A90E326" w:rsidR="00B96D7E" w:rsidRPr="0020510A" w:rsidRDefault="0020510A" w:rsidP="00236A5D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 w:rsidRPr="0020510A">
              <w:rPr>
                <w:u w:val="single"/>
                <w:lang w:val="en-GB"/>
              </w:rPr>
              <w:t>to</w:t>
            </w:r>
            <w:r>
              <w:rPr>
                <w:u w:val="single"/>
                <w:lang w:val="en-GB"/>
              </w:rPr>
              <w:t xml:space="preserve"> </w:t>
            </w:r>
            <w:r w:rsidR="00AE3ACF" w:rsidRPr="0020510A">
              <w:rPr>
                <w:u w:val="single"/>
                <w:lang w:val="en-GB"/>
              </w:rPr>
              <w:t>“u</w:t>
            </w:r>
            <w:r w:rsidRPr="0020510A">
              <w:rPr>
                <w:u w:val="single"/>
                <w:lang w:val="en-GB"/>
              </w:rPr>
              <w:t>se</w:t>
            </w:r>
            <w:r w:rsidR="00AE3ACF" w:rsidRPr="0020510A">
              <w:rPr>
                <w:u w:val="single"/>
                <w:lang w:val="en-GB"/>
              </w:rPr>
              <w:t xml:space="preserve"> this” in some way for an</w:t>
            </w:r>
          </w:p>
          <w:p w14:paraId="6A5BE79A" w14:textId="268B1BBD" w:rsidR="00AE3ACF" w:rsidDel="00B621BE" w:rsidRDefault="00AE3ACF" w:rsidP="00B621BE">
            <w:pPr>
              <w:tabs>
                <w:tab w:val="left" w:pos="361"/>
              </w:tabs>
              <w:rPr>
                <w:del w:id="10" w:author="Marianne Ølholm" w:date="2020-01-20T17:42:00Z"/>
                <w:lang w:val="en-GB"/>
              </w:rPr>
            </w:pPr>
            <w:r>
              <w:rPr>
                <w:u w:val="single"/>
                <w:lang w:val="en-GB"/>
              </w:rPr>
              <w:t>edition or the like</w:t>
            </w:r>
            <w:r>
              <w:rPr>
                <w:lang w:val="en-GB"/>
              </w:rPr>
              <w:t>???</w:t>
            </w:r>
            <w:r w:rsidR="003603DB">
              <w:rPr>
                <w:lang w:val="en-GB"/>
              </w:rPr>
              <w:t xml:space="preserve"> </w:t>
            </w:r>
            <w:del w:id="11" w:author="Marianne Ølholm" w:date="2020-01-20T17:42:00Z">
              <w:r w:rsidR="003603DB" w:rsidDel="00B621BE">
                <w:rPr>
                  <w:lang w:val="en-GB"/>
                </w:rPr>
                <w:delText xml:space="preserve">But in that case it </w:delText>
              </w:r>
              <w:r w:rsidR="0020510A" w:rsidDel="00B621BE">
                <w:rPr>
                  <w:lang w:val="en-GB"/>
                </w:rPr>
                <w:delText>should</w:delText>
              </w:r>
            </w:del>
          </w:p>
          <w:p w14:paraId="6661B118" w14:textId="77777777" w:rsidR="00013562" w:rsidRDefault="003603DB" w:rsidP="00236A5D">
            <w:pPr>
              <w:tabs>
                <w:tab w:val="left" w:pos="361"/>
              </w:tabs>
              <w:rPr>
                <w:ins w:id="12" w:author="Marianne Ølholm" w:date="2020-01-20T17:51:00Z"/>
                <w:lang w:val="en-GB"/>
              </w:rPr>
            </w:pPr>
            <w:del w:id="13" w:author="Marianne Ølholm" w:date="2020-01-20T17:42:00Z">
              <w:r w:rsidDel="00B621BE">
                <w:rPr>
                  <w:lang w:val="en-GB"/>
                </w:rPr>
                <w:delText>no</w:delText>
              </w:r>
              <w:r w:rsidRPr="00D13C5F" w:rsidDel="00B621BE">
                <w:rPr>
                  <w:u w:val="single"/>
                  <w:lang w:val="en-GB"/>
                </w:rPr>
                <w:delText xml:space="preserve">t </w:delText>
              </w:r>
              <w:r w:rsidR="0020510A" w:rsidDel="00B621BE">
                <w:rPr>
                  <w:u w:val="single"/>
                  <w:lang w:val="en-GB"/>
                </w:rPr>
                <w:delText>take</w:delText>
              </w:r>
              <w:r w:rsidRPr="00D13C5F" w:rsidDel="00B621BE">
                <w:rPr>
                  <w:u w:val="single"/>
                  <w:lang w:val="en-GB"/>
                </w:rPr>
                <w:delText xml:space="preserve"> </w:delText>
              </w:r>
              <w:r w:rsidDel="00B621BE">
                <w:rPr>
                  <w:u w:val="single"/>
                  <w:lang w:val="en-GB"/>
                </w:rPr>
                <w:delText>too long</w:delText>
              </w:r>
              <w:r w:rsidDel="00B621BE">
                <w:rPr>
                  <w:lang w:val="en-GB"/>
                </w:rPr>
                <w:delText xml:space="preserve">. </w:delText>
              </w:r>
            </w:del>
            <w:ins w:id="14" w:author="Marianne Ølholm" w:date="2020-01-20T17:43:00Z">
              <w:r w:rsidR="00B621BE">
                <w:rPr>
                  <w:lang w:val="en-GB"/>
                </w:rPr>
                <w:t>But i</w:t>
              </w:r>
            </w:ins>
            <w:ins w:id="15" w:author="Marianne Ølholm" w:date="2020-01-19T22:52:00Z">
              <w:r w:rsidR="005B4714" w:rsidRPr="005B4714">
                <w:rPr>
                  <w:lang w:val="en-GB"/>
                </w:rPr>
                <w:t>n that case, do</w:t>
              </w:r>
              <w:r w:rsidR="002F0BC3">
                <w:rPr>
                  <w:lang w:val="en-GB"/>
                </w:rPr>
                <w:t xml:space="preserve"> </w:t>
              </w:r>
            </w:ins>
          </w:p>
          <w:p w14:paraId="729F4029" w14:textId="77777777" w:rsidR="00013562" w:rsidRDefault="005B4714" w:rsidP="00236A5D">
            <w:pPr>
              <w:tabs>
                <w:tab w:val="left" w:pos="361"/>
              </w:tabs>
              <w:rPr>
                <w:ins w:id="16" w:author="Marianne Ølholm" w:date="2020-01-20T17:51:00Z"/>
                <w:lang w:val="en-GB"/>
              </w:rPr>
            </w:pPr>
            <w:ins w:id="17" w:author="Marianne Ølholm" w:date="2020-01-19T22:52:00Z">
              <w:r w:rsidRPr="005B4714">
                <w:rPr>
                  <w:lang w:val="en-GB"/>
                </w:rPr>
                <w:t>n</w:t>
              </w:r>
              <w:r w:rsidR="002F0BC3">
                <w:rPr>
                  <w:lang w:val="en-GB"/>
                </w:rPr>
                <w:t>o</w:t>
              </w:r>
              <w:r w:rsidRPr="005B4714">
                <w:rPr>
                  <w:lang w:val="en-GB"/>
                </w:rPr>
                <w:t>t take too long, it</w:t>
              </w:r>
              <w:r w:rsidR="002F0BC3">
                <w:rPr>
                  <w:lang w:val="en-GB"/>
                </w:rPr>
                <w:t xml:space="preserve"> i</w:t>
              </w:r>
              <w:r w:rsidRPr="005B4714">
                <w:rPr>
                  <w:lang w:val="en-GB"/>
                </w:rPr>
                <w:t xml:space="preserve">s always best to strike while the iron </w:t>
              </w:r>
            </w:ins>
          </w:p>
          <w:p w14:paraId="21D55049" w14:textId="4CD3C0FB" w:rsidR="003603DB" w:rsidDel="005B4714" w:rsidRDefault="005B4714" w:rsidP="00B621BE">
            <w:pPr>
              <w:tabs>
                <w:tab w:val="left" w:pos="361"/>
              </w:tabs>
              <w:rPr>
                <w:del w:id="18" w:author="Marianne Ølholm" w:date="2020-01-19T22:52:00Z"/>
                <w:lang w:val="en-GB"/>
              </w:rPr>
            </w:pPr>
            <w:ins w:id="19" w:author="Marianne Ølholm" w:date="2020-01-19T22:52:00Z">
              <w:r w:rsidRPr="005B4714">
                <w:rPr>
                  <w:lang w:val="en-GB"/>
                </w:rPr>
                <w:t>is hot.</w:t>
              </w:r>
            </w:ins>
            <w:ins w:id="20" w:author="Marianne Ølholm" w:date="2020-01-20T17:43:00Z">
              <w:r w:rsidR="00B621BE">
                <w:rPr>
                  <w:lang w:val="en-GB"/>
                </w:rPr>
                <w:t xml:space="preserve"> </w:t>
              </w:r>
              <w:commentRangeStart w:id="21"/>
              <w:r w:rsidR="00B621BE">
                <w:rPr>
                  <w:lang w:val="en-GB"/>
                </w:rPr>
                <w:t>This is just for your information</w:t>
              </w:r>
            </w:ins>
            <w:ins w:id="22" w:author="Marianne Ølholm" w:date="2020-01-20T17:44:00Z">
              <w:r w:rsidR="00B621BE">
                <w:rPr>
                  <w:lang w:val="en-GB"/>
                </w:rPr>
                <w:t>.</w:t>
              </w:r>
            </w:ins>
            <w:commentRangeEnd w:id="21"/>
            <w:ins w:id="23" w:author="Marianne Ølholm" w:date="2020-01-20T17:46:00Z">
              <w:r w:rsidR="00127E20">
                <w:rPr>
                  <w:rStyle w:val="CommentReference"/>
                </w:rPr>
                <w:commentReference w:id="21"/>
              </w:r>
            </w:ins>
            <w:del w:id="24" w:author="Marianne Ølholm" w:date="2020-01-19T22:52:00Z">
              <w:r w:rsidR="00DE0B38" w:rsidDel="005B4714">
                <w:rPr>
                  <w:lang w:val="en-GB"/>
                </w:rPr>
                <w:delText>You</w:delText>
              </w:r>
              <w:r w:rsidR="00355E3D" w:rsidDel="005B4714">
                <w:rPr>
                  <w:lang w:val="en-GB"/>
                </w:rPr>
                <w:delText xml:space="preserve"> should always strike while the iron</w:delText>
              </w:r>
            </w:del>
          </w:p>
          <w:p w14:paraId="0DBA2AC4" w14:textId="054DFF74" w:rsidR="00355E3D" w:rsidRDefault="00355E3D" w:rsidP="00236A5D">
            <w:pPr>
              <w:tabs>
                <w:tab w:val="left" w:pos="361"/>
              </w:tabs>
            </w:pPr>
            <w:del w:id="25" w:author="Marianne Ølholm" w:date="2020-01-19T22:52:00Z">
              <w:r w:rsidDel="005B4714">
                <w:rPr>
                  <w:lang w:val="en-GB"/>
                </w:rPr>
                <w:delText xml:space="preserve">is hot. This </w:delText>
              </w:r>
              <w:r w:rsidDel="005B4714">
                <w:delText>“à titre d’indication”</w:delText>
              </w:r>
              <w:r w:rsidR="00186497" w:rsidDel="005B4714">
                <w:delText xml:space="preserve"> [as an indication]</w:delText>
              </w:r>
            </w:del>
            <w:r>
              <w:t>. –––</w:t>
            </w:r>
            <w:r w:rsidR="00DB4585">
              <w:t xml:space="preserve"> Lili’s book, (which</w:t>
            </w:r>
          </w:p>
          <w:p w14:paraId="35DF5E10" w14:textId="3F90E81D" w:rsidR="00DB4585" w:rsidRDefault="00DB4585" w:rsidP="00236A5D">
            <w:pPr>
              <w:tabs>
                <w:tab w:val="left" w:pos="361"/>
              </w:tabs>
            </w:pPr>
            <w:r>
              <w:rPr>
                <w:u w:val="single"/>
              </w:rPr>
              <w:t xml:space="preserve">I </w:t>
            </w:r>
            <w:r w:rsidR="002F2F5D">
              <w:rPr>
                <w:u w:val="single"/>
              </w:rPr>
              <w:t xml:space="preserve">as </w:t>
            </w:r>
            <w:r w:rsidR="002F2F5D" w:rsidRPr="00503CA7">
              <w:rPr>
                <w:u w:val="single"/>
                <w:lang w:val="en-GB"/>
              </w:rPr>
              <w:t>you know</w:t>
            </w:r>
            <w:r w:rsidR="002F2F5D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had </w:t>
            </w:r>
            <w:r w:rsidR="00CC7510">
              <w:rPr>
                <w:u w:val="single"/>
              </w:rPr>
              <w:t>more or less</w:t>
            </w:r>
            <w:r>
              <w:rPr>
                <w:u w:val="single"/>
              </w:rPr>
              <w:t xml:space="preserve"> written</w:t>
            </w:r>
            <w:r w:rsidR="002F2F5D">
              <w:rPr>
                <w:u w:val="single"/>
              </w:rPr>
              <w:t>, and</w:t>
            </w:r>
            <w:r w:rsidR="002F2F5D">
              <w:t xml:space="preserve"> which has only been </w:t>
            </w:r>
            <w:r w:rsidR="00CC7510">
              <w:t>trivialised</w:t>
            </w:r>
          </w:p>
          <w:p w14:paraId="4325B215" w14:textId="56313D2E" w:rsidR="00AF22E7" w:rsidRDefault="00AF22E7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and </w:t>
            </w:r>
            <w:r w:rsidR="00452053">
              <w:rPr>
                <w:lang w:val="en-GB"/>
              </w:rPr>
              <w:t xml:space="preserve">changed by the </w:t>
            </w:r>
            <w:r w:rsidR="0078400E">
              <w:rPr>
                <w:lang w:val="en-GB"/>
              </w:rPr>
              <w:t xml:space="preserve">filthy Jew called </w:t>
            </w:r>
            <w:r w:rsidR="0078400E">
              <w:rPr>
                <w:u w:val="single"/>
                <w:lang w:val="en-GB"/>
              </w:rPr>
              <w:t xml:space="preserve">Nils </w:t>
            </w:r>
            <w:proofErr w:type="spellStart"/>
            <w:r w:rsidR="0078400E">
              <w:rPr>
                <w:u w:val="single"/>
                <w:lang w:val="en-GB"/>
              </w:rPr>
              <w:t>Høyer</w:t>
            </w:r>
            <w:proofErr w:type="spellEnd"/>
            <w:r w:rsidR="0078400E">
              <w:rPr>
                <w:lang w:val="en-GB"/>
              </w:rPr>
              <w:t>)</w:t>
            </w:r>
          </w:p>
          <w:p w14:paraId="3A04EEAB" w14:textId="2E23DA52" w:rsidR="0078400E" w:rsidRDefault="00CB4DC2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gives me practically nothing.</w:t>
            </w:r>
            <w:r w:rsidR="00FF23B3">
              <w:rPr>
                <w:lang w:val="en-GB"/>
              </w:rPr>
              <w:t xml:space="preserve"> He has arranged </w:t>
            </w:r>
            <w:r w:rsidR="00BE7A5D">
              <w:rPr>
                <w:lang w:val="en-GB"/>
              </w:rPr>
              <w:t>things</w:t>
            </w:r>
            <w:r w:rsidR="00FF23B3">
              <w:rPr>
                <w:lang w:val="en-GB"/>
              </w:rPr>
              <w:t xml:space="preserve"> so</w:t>
            </w:r>
          </w:p>
          <w:p w14:paraId="16085BD0" w14:textId="2C7B61C5" w:rsidR="00FF23B3" w:rsidRDefault="00FF23B3" w:rsidP="00236A5D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cleverly that </w:t>
            </w:r>
            <w:r w:rsidR="00DC7250">
              <w:rPr>
                <w:lang w:val="en-GB"/>
              </w:rPr>
              <w:t xml:space="preserve">I </w:t>
            </w:r>
            <w:r>
              <w:rPr>
                <w:lang w:val="en-GB"/>
              </w:rPr>
              <w:t xml:space="preserve">get almost nothing and he </w:t>
            </w:r>
            <w:r>
              <w:rPr>
                <w:u w:val="single"/>
                <w:lang w:val="en-GB"/>
              </w:rPr>
              <w:t>does not even</w:t>
            </w:r>
          </w:p>
          <w:p w14:paraId="7BC3FBA4" w14:textId="77777777" w:rsidR="00170C0F" w:rsidRDefault="00A11544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u w:val="single"/>
                <w:lang w:val="en-GB"/>
              </w:rPr>
              <w:t>keep to his contract</w:t>
            </w:r>
            <w:r>
              <w:rPr>
                <w:lang w:val="en-GB"/>
              </w:rPr>
              <w:t xml:space="preserve">. </w:t>
            </w:r>
            <w:r w:rsidR="00170C0F">
              <w:rPr>
                <w:lang w:val="en-GB"/>
              </w:rPr>
              <w:t>He rakes everything in. My</w:t>
            </w:r>
          </w:p>
          <w:p w14:paraId="2463537A" w14:textId="1B2AEC63" w:rsidR="00A11544" w:rsidRDefault="00170C0F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former brother</w:t>
            </w:r>
            <w:r w:rsidR="00140220">
              <w:rPr>
                <w:lang w:val="en-GB"/>
              </w:rPr>
              <w:t>-</w:t>
            </w:r>
            <w:r>
              <w:rPr>
                <w:lang w:val="en-GB"/>
              </w:rPr>
              <w:t>in</w:t>
            </w:r>
            <w:r w:rsidR="00140220">
              <w:rPr>
                <w:lang w:val="en-GB"/>
              </w:rPr>
              <w:t>-</w:t>
            </w:r>
            <w:r>
              <w:rPr>
                <w:lang w:val="en-GB"/>
              </w:rPr>
              <w:t xml:space="preserve">law, </w:t>
            </w:r>
            <w:r w:rsidR="00DC7250">
              <w:rPr>
                <w:lang w:val="en-GB"/>
              </w:rPr>
              <w:t>e</w:t>
            </w:r>
            <w:r w:rsidR="00406B81">
              <w:rPr>
                <w:lang w:val="en-GB"/>
              </w:rPr>
              <w:t>ngineer T.C. Thomsen, whom Lili had</w:t>
            </w:r>
          </w:p>
          <w:p w14:paraId="775278F8" w14:textId="6DDAAFAC" w:rsidR="00406B81" w:rsidRDefault="009165D1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entrusted with the </w:t>
            </w:r>
            <w:r w:rsidR="0086711D">
              <w:rPr>
                <w:lang w:val="en-GB"/>
              </w:rPr>
              <w:t>business management of the book</w:t>
            </w:r>
            <w:r w:rsidR="005C7535">
              <w:rPr>
                <w:lang w:val="en-GB"/>
              </w:rPr>
              <w:t>, seems to be</w:t>
            </w:r>
          </w:p>
          <w:p w14:paraId="79925424" w14:textId="3BF25CB5" w:rsidR="005C7535" w:rsidRDefault="006457FC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in collusion with </w:t>
            </w:r>
            <w:proofErr w:type="spellStart"/>
            <w:r>
              <w:rPr>
                <w:lang w:val="en-GB"/>
              </w:rPr>
              <w:t>Høyer</w:t>
            </w:r>
            <w:proofErr w:type="spellEnd"/>
            <w:r>
              <w:rPr>
                <w:lang w:val="en-GB"/>
              </w:rPr>
              <w:t>. What do you want me to</w:t>
            </w:r>
          </w:p>
          <w:p w14:paraId="5BDB7002" w14:textId="213A324B" w:rsidR="006457FC" w:rsidRDefault="006457FC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do at this distance, dear? After all I cannot sit</w:t>
            </w:r>
          </w:p>
          <w:p w14:paraId="1B71B83E" w14:textId="121CB54E" w:rsidR="006457FC" w:rsidRDefault="006457FC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and </w:t>
            </w:r>
            <w:r w:rsidR="00DC7250">
              <w:rPr>
                <w:lang w:val="en-GB"/>
              </w:rPr>
              <w:t>make</w:t>
            </w:r>
            <w:r w:rsidR="00CD2116">
              <w:rPr>
                <w:lang w:val="en-GB"/>
              </w:rPr>
              <w:t xml:space="preserve"> a </w:t>
            </w:r>
            <w:r w:rsidR="00493E5E">
              <w:rPr>
                <w:lang w:val="en-GB"/>
              </w:rPr>
              <w:t>law</w:t>
            </w:r>
            <w:r w:rsidR="00CD2116">
              <w:rPr>
                <w:lang w:val="en-GB"/>
              </w:rPr>
              <w:t xml:space="preserve">suit against </w:t>
            </w:r>
            <w:proofErr w:type="spellStart"/>
            <w:r w:rsidR="00CD2116">
              <w:rPr>
                <w:lang w:val="en-GB"/>
              </w:rPr>
              <w:t>Høyer</w:t>
            </w:r>
            <w:proofErr w:type="spellEnd"/>
            <w:r w:rsidR="00CD2116">
              <w:rPr>
                <w:lang w:val="en-GB"/>
              </w:rPr>
              <w:t xml:space="preserve"> from here!</w:t>
            </w:r>
            <w:r w:rsidR="00F35E0C">
              <w:rPr>
                <w:lang w:val="en-GB"/>
              </w:rPr>
              <w:t xml:space="preserve"> You who are a lawyer</w:t>
            </w:r>
          </w:p>
          <w:p w14:paraId="6FC9D992" w14:textId="2C9D0796" w:rsidR="005F77C5" w:rsidRPr="00A11544" w:rsidRDefault="005F77C5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 xml:space="preserve">tell me if </w:t>
            </w:r>
            <w:r w:rsidR="009D2DB5">
              <w:rPr>
                <w:rFonts w:cs="Times New Roman"/>
                <w:szCs w:val="24"/>
              </w:rPr>
              <w:t>there is anything to be done</w:t>
            </w:r>
            <w:r>
              <w:rPr>
                <w:lang w:val="en-GB"/>
              </w:rPr>
              <w:t xml:space="preserve">? </w:t>
            </w:r>
            <w:r>
              <w:t>–––</w:t>
            </w:r>
          </w:p>
          <w:p w14:paraId="420E5AB8" w14:textId="2E2CADAF" w:rsidR="00F8735A" w:rsidRPr="002E3FCE" w:rsidRDefault="0067417A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tab/>
            </w:r>
            <w:r w:rsidRPr="002E3FCE">
              <w:rPr>
                <w:lang w:val="en-GB"/>
              </w:rPr>
              <w:t xml:space="preserve">If you see Vibeke, then </w:t>
            </w:r>
            <w:r w:rsidR="004F560C" w:rsidRPr="002E3FCE">
              <w:rPr>
                <w:lang w:val="en-GB"/>
              </w:rPr>
              <w:t>send her my love.</w:t>
            </w:r>
          </w:p>
          <w:p w14:paraId="030FD976" w14:textId="2DB617B9" w:rsidR="004F560C" w:rsidRPr="002E3FCE" w:rsidRDefault="004F560C" w:rsidP="00236A5D">
            <w:pPr>
              <w:tabs>
                <w:tab w:val="left" w:pos="361"/>
              </w:tabs>
              <w:rPr>
                <w:lang w:val="en-GB"/>
              </w:rPr>
            </w:pPr>
            <w:r w:rsidRPr="002E3FCE">
              <w:rPr>
                <w:lang w:val="en-GB"/>
              </w:rPr>
              <w:t xml:space="preserve">I will write to her soon. </w:t>
            </w:r>
            <w:r w:rsidR="006C2D1D" w:rsidRPr="002E3FCE">
              <w:rPr>
                <w:lang w:val="en-GB"/>
              </w:rPr>
              <w:t xml:space="preserve">For now </w:t>
            </w:r>
            <w:r w:rsidR="002E3FCE" w:rsidRPr="002E3FCE">
              <w:rPr>
                <w:lang w:val="en-GB"/>
              </w:rPr>
              <w:t>I</w:t>
            </w:r>
            <w:r w:rsidR="006C2D1D" w:rsidRPr="002E3FCE">
              <w:rPr>
                <w:lang w:val="en-GB"/>
              </w:rPr>
              <w:t xml:space="preserve"> am going to</w:t>
            </w:r>
          </w:p>
          <w:p w14:paraId="51339514" w14:textId="77777777" w:rsidR="006C2D1D" w:rsidRPr="002E3FCE" w:rsidRDefault="006C2D1D" w:rsidP="00236A5D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 w:rsidRPr="002E3FCE">
              <w:rPr>
                <w:lang w:val="en-GB"/>
              </w:rPr>
              <w:t>move at the 1</w:t>
            </w:r>
            <w:r w:rsidRPr="002E3FCE">
              <w:rPr>
                <w:vertAlign w:val="superscript"/>
                <w:lang w:val="en-GB"/>
              </w:rPr>
              <w:t>st</w:t>
            </w:r>
            <w:r w:rsidRPr="002E3FCE">
              <w:rPr>
                <w:lang w:val="en-GB"/>
              </w:rPr>
              <w:t xml:space="preserve"> of November. But after that I shall write. – </w:t>
            </w:r>
            <w:r w:rsidRPr="002E3FCE">
              <w:rPr>
                <w:u w:val="single"/>
                <w:lang w:val="en-GB"/>
              </w:rPr>
              <w:t>My</w:t>
            </w:r>
          </w:p>
          <w:p w14:paraId="1BCEC732" w14:textId="77777777" w:rsidR="00FC7D28" w:rsidRPr="002E3FCE" w:rsidRDefault="006C2D1D" w:rsidP="00236A5D">
            <w:pPr>
              <w:tabs>
                <w:tab w:val="left" w:pos="361"/>
              </w:tabs>
              <w:rPr>
                <w:lang w:val="en-GB"/>
              </w:rPr>
            </w:pPr>
            <w:r w:rsidRPr="002E3FCE">
              <w:rPr>
                <w:u w:val="single"/>
                <w:lang w:val="en-GB"/>
              </w:rPr>
              <w:t>address will remai</w:t>
            </w:r>
            <w:r w:rsidR="00FC7D28" w:rsidRPr="002E3FCE">
              <w:rPr>
                <w:u w:val="single"/>
                <w:lang w:val="en-GB"/>
              </w:rPr>
              <w:t>n</w:t>
            </w:r>
            <w:r w:rsidRPr="002E3FCE">
              <w:rPr>
                <w:u w:val="single"/>
                <w:lang w:val="en-GB"/>
              </w:rPr>
              <w:t xml:space="preserve"> the same</w:t>
            </w:r>
            <w:r w:rsidRPr="002E3FCE">
              <w:rPr>
                <w:lang w:val="en-GB"/>
              </w:rPr>
              <w:t xml:space="preserve">. </w:t>
            </w:r>
            <w:r w:rsidR="00FC7D28" w:rsidRPr="002E3FCE">
              <w:rPr>
                <w:lang w:val="en-GB"/>
              </w:rPr>
              <w:t xml:space="preserve">Nando is always </w:t>
            </w:r>
          </w:p>
          <w:p w14:paraId="494E6A3E" w14:textId="513754F7" w:rsidR="006C2D1D" w:rsidRPr="002E3FCE" w:rsidRDefault="00CF02A5" w:rsidP="00236A5D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in</w:t>
            </w:r>
            <w:r w:rsidR="00FC7D28" w:rsidRPr="002E3FCE">
              <w:rPr>
                <w:lang w:val="en-GB"/>
              </w:rPr>
              <w:t xml:space="preserve"> the consulate a couple of times a day as you know.</w:t>
            </w:r>
          </w:p>
          <w:p w14:paraId="79054C56" w14:textId="1A58684F" w:rsidR="00FC7D28" w:rsidRPr="002E3FCE" w:rsidRDefault="00FC7D28" w:rsidP="00236A5D">
            <w:pPr>
              <w:tabs>
                <w:tab w:val="left" w:pos="361"/>
              </w:tabs>
              <w:rPr>
                <w:lang w:val="en-GB"/>
              </w:rPr>
            </w:pPr>
            <w:r w:rsidRPr="002E3FCE">
              <w:rPr>
                <w:lang w:val="en-GB"/>
              </w:rPr>
              <w:tab/>
            </w:r>
            <w:r w:rsidR="00D31304" w:rsidRPr="002E3FCE">
              <w:rPr>
                <w:lang w:val="en-GB"/>
              </w:rPr>
              <w:t xml:space="preserve">The kindest regards from us both </w:t>
            </w:r>
            <w:r w:rsidR="00B34497" w:rsidRPr="002E3FCE">
              <w:rPr>
                <w:lang w:val="en-GB"/>
              </w:rPr>
              <w:t>plus from two</w:t>
            </w:r>
          </w:p>
          <w:p w14:paraId="4CA64C1B" w14:textId="51A6DA6E" w:rsidR="00B34497" w:rsidRPr="002E3FCE" w:rsidRDefault="00B34497" w:rsidP="00236A5D">
            <w:pPr>
              <w:tabs>
                <w:tab w:val="left" w:pos="361"/>
              </w:tabs>
              <w:rPr>
                <w:lang w:val="en-GB"/>
              </w:rPr>
            </w:pPr>
            <w:r w:rsidRPr="002E3FCE">
              <w:rPr>
                <w:lang w:val="en-GB"/>
              </w:rPr>
              <w:t>dog boys and a red cat girl.</w:t>
            </w:r>
          </w:p>
          <w:p w14:paraId="09167F69" w14:textId="3F22A3A1" w:rsidR="00B34497" w:rsidRPr="002E3FCE" w:rsidRDefault="00B34497" w:rsidP="00236A5D">
            <w:pPr>
              <w:tabs>
                <w:tab w:val="left" w:pos="361"/>
              </w:tabs>
              <w:rPr>
                <w:lang w:val="en-GB"/>
              </w:rPr>
            </w:pPr>
          </w:p>
          <w:p w14:paraId="2EEC3214" w14:textId="6545C179" w:rsidR="00B34497" w:rsidRPr="002E3FCE" w:rsidRDefault="00B34497" w:rsidP="00236A5D">
            <w:pPr>
              <w:tabs>
                <w:tab w:val="left" w:pos="361"/>
              </w:tabs>
              <w:rPr>
                <w:lang w:val="en-GB"/>
              </w:rPr>
            </w:pPr>
            <w:r w:rsidRPr="002E3FCE">
              <w:rPr>
                <w:lang w:val="en-GB"/>
              </w:rPr>
              <w:t>Your</w:t>
            </w:r>
            <w:r w:rsidR="0067771C" w:rsidRPr="002E3FCE">
              <w:rPr>
                <w:lang w:val="en-GB"/>
              </w:rPr>
              <w:t>s sincerely</w:t>
            </w:r>
          </w:p>
          <w:p w14:paraId="4DCDDA08" w14:textId="7DBC04CF" w:rsidR="00BB44D2" w:rsidRDefault="0067771C" w:rsidP="002E3FCE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 w:rsidRPr="002E3FCE">
              <w:rPr>
                <w:u w:val="single"/>
                <w:lang w:val="en-GB"/>
              </w:rPr>
              <w:t>Gerda</w:t>
            </w:r>
          </w:p>
          <w:p w14:paraId="3111864A" w14:textId="08599FED" w:rsidR="0082429F" w:rsidRDefault="0082429F" w:rsidP="002E3FCE">
            <w:pPr>
              <w:tabs>
                <w:tab w:val="left" w:pos="361"/>
              </w:tabs>
              <w:rPr>
                <w:u w:val="single"/>
                <w:lang w:val="en-GB"/>
              </w:rPr>
            </w:pPr>
          </w:p>
          <w:p w14:paraId="7158EECF" w14:textId="7BCE5F60" w:rsidR="0082429F" w:rsidRDefault="0082429F" w:rsidP="002E3FCE">
            <w:pPr>
              <w:tabs>
                <w:tab w:val="left" w:pos="361"/>
              </w:tabs>
              <w:rPr>
                <w:u w:val="single"/>
                <w:lang w:val="en-GB"/>
              </w:rPr>
            </w:pPr>
          </w:p>
          <w:p w14:paraId="372DE089" w14:textId="218A87DD" w:rsidR="0082429F" w:rsidRDefault="0082429F" w:rsidP="002E3FCE">
            <w:pPr>
              <w:tabs>
                <w:tab w:val="left" w:pos="361"/>
              </w:tabs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Translated by Marianne Ølholm</w:t>
            </w:r>
          </w:p>
          <w:p w14:paraId="5A8AE1A1" w14:textId="40388B4E" w:rsidR="0082429F" w:rsidRPr="00C92CCF" w:rsidRDefault="0082429F" w:rsidP="002E3FCE">
            <w:pPr>
              <w:tabs>
                <w:tab w:val="left" w:pos="361"/>
              </w:tabs>
              <w:rPr>
                <w:lang w:val="en-GB"/>
              </w:rPr>
            </w:pPr>
            <w:r>
              <w:rPr>
                <w:lang w:val="en-GB"/>
              </w:rPr>
              <w:t>19 January 2020</w:t>
            </w:r>
          </w:p>
          <w:p w14:paraId="59670F0C" w14:textId="77777777" w:rsidR="00113706" w:rsidRPr="00C92CCF" w:rsidRDefault="00113706">
            <w:pPr>
              <w:rPr>
                <w:lang w:val="en-GB"/>
              </w:rPr>
            </w:pPr>
          </w:p>
          <w:p w14:paraId="2E755B0E" w14:textId="5B367B64" w:rsidR="00C30134" w:rsidRPr="00EA669E" w:rsidRDefault="00C30134"/>
        </w:tc>
      </w:tr>
    </w:tbl>
    <w:p w14:paraId="26D00175" w14:textId="77777777" w:rsidR="00AE3866" w:rsidRDefault="00AE3866"/>
    <w:sectPr w:rsidR="00AE3866" w:rsidSect="00FF41D8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anne Ølholm" w:date="2020-01-12T17:10:00Z" w:initials="MØ">
    <w:p w14:paraId="565AF008" w14:textId="32A8AFC1" w:rsidR="00823EFB" w:rsidRDefault="0019249D">
      <w:pPr>
        <w:pStyle w:val="CommentText"/>
      </w:pPr>
      <w:r>
        <w:rPr>
          <w:rStyle w:val="CommentReference"/>
        </w:rPr>
        <w:annotationRef/>
      </w:r>
      <w:r w:rsidR="00823EFB">
        <w:t>Translator’s note:</w:t>
      </w:r>
    </w:p>
    <w:p w14:paraId="200EE5CA" w14:textId="12D6D2A0" w:rsidR="0019249D" w:rsidRDefault="00EA669E">
      <w:pPr>
        <w:pStyle w:val="CommentText"/>
      </w:pPr>
      <w:r>
        <w:t>The</w:t>
      </w:r>
      <w:r w:rsidR="00777244">
        <w:t>se first lines</w:t>
      </w:r>
      <w:r>
        <w:t xml:space="preserve"> </w:t>
      </w:r>
      <w:r w:rsidR="00777244">
        <w:t>are</w:t>
      </w:r>
      <w:r w:rsidR="00A52DFC">
        <w:t xml:space="preserve"> </w:t>
      </w:r>
      <w:r>
        <w:t>upside down</w:t>
      </w:r>
      <w:r w:rsidR="00777244">
        <w:t xml:space="preserve"> </w:t>
      </w:r>
      <w:r w:rsidR="00A52DFC">
        <w:t xml:space="preserve">and placed </w:t>
      </w:r>
      <w:r w:rsidR="00777244">
        <w:t>at the top of the letter.</w:t>
      </w:r>
    </w:p>
  </w:comment>
  <w:comment w:id="2" w:author="Marianne Ølholm" w:date="2020-01-19T22:46:00Z" w:initials="MØ">
    <w:p w14:paraId="4387E475" w14:textId="33BEDD0C" w:rsidR="000F33FF" w:rsidRDefault="000F33FF">
      <w:pPr>
        <w:pStyle w:val="CommentText"/>
      </w:pPr>
      <w:r>
        <w:rPr>
          <w:rStyle w:val="CommentReference"/>
        </w:rPr>
        <w:annotationRef/>
      </w:r>
      <w:r>
        <w:t>Translator’s note:</w:t>
      </w:r>
    </w:p>
    <w:p w14:paraId="72FABD8E" w14:textId="5AFDBC80" w:rsidR="000F33FF" w:rsidRDefault="00476DD9">
      <w:pPr>
        <w:pStyle w:val="CommentText"/>
      </w:pPr>
      <w:r>
        <w:rPr>
          <w:rFonts w:eastAsia="Times New Roman"/>
          <w:color w:val="000000"/>
        </w:rPr>
        <w:t xml:space="preserve">Probably </w:t>
      </w:r>
      <w:r w:rsidR="000F0586">
        <w:rPr>
          <w:rFonts w:eastAsia="Times New Roman"/>
          <w:color w:val="000000"/>
        </w:rPr>
        <w:t>this should be</w:t>
      </w:r>
      <w:r>
        <w:rPr>
          <w:rFonts w:eastAsia="Times New Roman"/>
          <w:color w:val="000000"/>
        </w:rPr>
        <w:t xml:space="preserve"> the</w:t>
      </w:r>
      <w:r w:rsidR="008F1D88">
        <w:rPr>
          <w:rFonts w:eastAsia="Times New Roman"/>
          <w:color w:val="000000"/>
        </w:rPr>
        <w:t xml:space="preserve"> French word “aparté”</w:t>
      </w:r>
      <w:r w:rsidR="000F0586">
        <w:rPr>
          <w:rFonts w:eastAsia="Times New Roman"/>
          <w:color w:val="000000"/>
        </w:rPr>
        <w:t xml:space="preserve"> where an é is missing</w:t>
      </w:r>
      <w:r w:rsidR="000F33FF">
        <w:rPr>
          <w:rFonts w:eastAsia="Times New Roman"/>
          <w:color w:val="000000"/>
          <w:shd w:val="clear" w:color="auto" w:fill="FFFFFF"/>
        </w:rPr>
        <w:t xml:space="preserve">. </w:t>
      </w:r>
    </w:p>
  </w:comment>
  <w:comment w:id="3" w:author="Marianne Ølholm" w:date="2020-01-18T23:39:00Z" w:initials="MØ">
    <w:p w14:paraId="510BD329" w14:textId="43C59E99" w:rsidR="00F04A9B" w:rsidRDefault="00F04A9B" w:rsidP="00F04A9B">
      <w:pPr>
        <w:pStyle w:val="CommentText"/>
      </w:pPr>
      <w:r>
        <w:rPr>
          <w:rStyle w:val="CommentReference"/>
        </w:rPr>
        <w:annotationRef/>
      </w:r>
      <w:r w:rsidR="00CD237D">
        <w:t>Translator’s note:</w:t>
      </w:r>
    </w:p>
    <w:p w14:paraId="0F62384A" w14:textId="46162727" w:rsidR="00CD237D" w:rsidRDefault="00CD237D" w:rsidP="00F04A9B">
      <w:pPr>
        <w:pStyle w:val="CommentText"/>
      </w:pPr>
      <w:r>
        <w:t>This word has been written over and is difficult to read in the handwritten letter. This wording is my best guess.</w:t>
      </w:r>
    </w:p>
    <w:p w14:paraId="712B9391" w14:textId="4DB09A1F" w:rsidR="00F04A9B" w:rsidRDefault="00F04A9B">
      <w:pPr>
        <w:pStyle w:val="CommentText"/>
      </w:pPr>
    </w:p>
  </w:comment>
  <w:comment w:id="4" w:author="Marianne Ølholm" w:date="2020-01-18T23:54:00Z" w:initials="MØ">
    <w:p w14:paraId="3CAFBDB2" w14:textId="773D7F0E" w:rsidR="007576C4" w:rsidRDefault="009E6234">
      <w:pPr>
        <w:pStyle w:val="CommentText"/>
      </w:pPr>
      <w:r>
        <w:rPr>
          <w:rStyle w:val="CommentReference"/>
        </w:rPr>
        <w:annotationRef/>
      </w:r>
      <w:r w:rsidR="007576C4">
        <w:t>Translator’ note:</w:t>
      </w:r>
    </w:p>
    <w:p w14:paraId="165CDECC" w14:textId="0A215B14" w:rsidR="009E6234" w:rsidRDefault="009E6234">
      <w:pPr>
        <w:pStyle w:val="CommentText"/>
      </w:pPr>
      <w:r>
        <w:t>This word is difficult to read in the handwritten letter. The last letter looks more like a t, but “met” is not a word in Danish. “med” would make more sense.</w:t>
      </w:r>
    </w:p>
  </w:comment>
  <w:comment w:id="5" w:author="Marianne Ølholm" w:date="2020-01-13T20:46:00Z" w:initials="MØ">
    <w:p w14:paraId="032022D7" w14:textId="3588E0E6" w:rsidR="00AC16F2" w:rsidRDefault="00AC16F2">
      <w:pPr>
        <w:pStyle w:val="CommentText"/>
      </w:pPr>
      <w:r>
        <w:rPr>
          <w:rStyle w:val="CommentReference"/>
        </w:rPr>
        <w:annotationRef/>
      </w:r>
      <w:r>
        <w:t>The number</w:t>
      </w:r>
      <w:r w:rsidR="001B4988">
        <w:t xml:space="preserve"> in the original</w:t>
      </w:r>
      <w:r>
        <w:t xml:space="preserve"> indicates that this is the second sheet of the letter.</w:t>
      </w:r>
    </w:p>
  </w:comment>
  <w:comment w:id="6" w:author="Marianne Ølholm" w:date="2020-01-14T15:46:00Z" w:initials="MØ">
    <w:p w14:paraId="5AC5FCD6" w14:textId="5AE8ECD1" w:rsidR="002F2F5D" w:rsidRDefault="007343F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4A49CF">
        <w:rPr>
          <w:rStyle w:val="CommentReference"/>
        </w:rPr>
        <w:t>T</w:t>
      </w:r>
      <w:r w:rsidR="00530D68">
        <w:rPr>
          <w:rStyle w:val="CommentReference"/>
        </w:rPr>
        <w:t>r</w:t>
      </w:r>
      <w:r w:rsidR="004A49CF">
        <w:rPr>
          <w:rStyle w:val="CommentReference"/>
        </w:rPr>
        <w:t>an</w:t>
      </w:r>
      <w:r w:rsidR="00CD237D">
        <w:rPr>
          <w:rStyle w:val="CommentReference"/>
        </w:rPr>
        <w:t>s</w:t>
      </w:r>
      <w:r w:rsidR="004A49CF">
        <w:rPr>
          <w:rStyle w:val="CommentReference"/>
        </w:rPr>
        <w:t>lator’s note:</w:t>
      </w:r>
    </w:p>
    <w:p w14:paraId="42BA476A" w14:textId="71DAF946" w:rsidR="00A95946" w:rsidRPr="007343F8" w:rsidRDefault="004A49CF">
      <w:pPr>
        <w:pStyle w:val="CommentText"/>
      </w:pPr>
      <w:r>
        <w:rPr>
          <w:rStyle w:val="CommentReference"/>
        </w:rPr>
        <w:t>The first</w:t>
      </w:r>
      <w:r w:rsidR="00A95946">
        <w:rPr>
          <w:rStyle w:val="CommentReference"/>
        </w:rPr>
        <w:t xml:space="preserve"> quotation mark</w:t>
      </w:r>
      <w:r>
        <w:rPr>
          <w:rStyle w:val="CommentReference"/>
        </w:rPr>
        <w:t xml:space="preserve"> </w:t>
      </w:r>
      <w:r w:rsidR="00634AF4">
        <w:rPr>
          <w:rStyle w:val="CommentReference"/>
        </w:rPr>
        <w:t>around th</w:t>
      </w:r>
      <w:r w:rsidR="00B6157D">
        <w:rPr>
          <w:rStyle w:val="CommentReference"/>
        </w:rPr>
        <w:t>is</w:t>
      </w:r>
      <w:r w:rsidR="00634AF4">
        <w:rPr>
          <w:rStyle w:val="CommentReference"/>
        </w:rPr>
        <w:t xml:space="preserve"> expression in French </w:t>
      </w:r>
      <w:r>
        <w:rPr>
          <w:rStyle w:val="CommentReference"/>
        </w:rPr>
        <w:t>is missing</w:t>
      </w:r>
      <w:r w:rsidR="00A95946">
        <w:rPr>
          <w:rStyle w:val="CommentReference"/>
        </w:rPr>
        <w:t>.</w:t>
      </w:r>
    </w:p>
  </w:comment>
  <w:comment w:id="7" w:author="Marianne Ølholm" w:date="2020-01-13T21:12:00Z" w:initials="MØ">
    <w:p w14:paraId="0640AC7B" w14:textId="77777777" w:rsidR="008E5B69" w:rsidRDefault="008E5B69">
      <w:pPr>
        <w:pStyle w:val="CommentText"/>
      </w:pPr>
      <w:r>
        <w:rPr>
          <w:rStyle w:val="CommentReference"/>
        </w:rPr>
        <w:annotationRef/>
      </w:r>
      <w:r w:rsidR="00823EFB">
        <w:t>Translator’s note:</w:t>
      </w:r>
    </w:p>
    <w:p w14:paraId="1F464C8A" w14:textId="71D72AA0" w:rsidR="00823EFB" w:rsidRPr="008E5B69" w:rsidRDefault="00823EFB">
      <w:pPr>
        <w:pStyle w:val="CommentText"/>
      </w:pPr>
      <w:r>
        <w:t>Gerda Wegener is referring to the finanic</w:t>
      </w:r>
      <w:r w:rsidR="00355030">
        <w:t>i</w:t>
      </w:r>
      <w:r>
        <w:t>al crisis in Europe that followed the U.S. stock market crash in 1929.</w:t>
      </w:r>
    </w:p>
  </w:comment>
  <w:comment w:id="21" w:author="Marianne Ølholm" w:date="2020-01-20T17:46:00Z" w:initials="MØ">
    <w:p w14:paraId="5B498F37" w14:textId="3073D911" w:rsidR="00127E20" w:rsidRDefault="00127E20">
      <w:pPr>
        <w:pStyle w:val="CommentText"/>
      </w:pPr>
      <w:r>
        <w:rPr>
          <w:rStyle w:val="CommentReference"/>
        </w:rPr>
        <w:annotationRef/>
      </w:r>
      <w:r>
        <w:t xml:space="preserve">In the Danish text the </w:t>
      </w:r>
      <w:r w:rsidR="00C56990">
        <w:t xml:space="preserve">French </w:t>
      </w:r>
      <w:r>
        <w:t>expression “à titre d’indication” is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0EE5CA" w15:done="0"/>
  <w15:commentEx w15:paraId="72FABD8E" w15:done="0"/>
  <w15:commentEx w15:paraId="712B9391" w15:done="0"/>
  <w15:commentEx w15:paraId="165CDECC" w15:done="0"/>
  <w15:commentEx w15:paraId="032022D7" w15:done="0"/>
  <w15:commentEx w15:paraId="42BA476A" w15:done="0"/>
  <w15:commentEx w15:paraId="1F464C8A" w15:done="0"/>
  <w15:commentEx w15:paraId="5B498F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0EE5CA" w16cid:durableId="21C5D196"/>
  <w16cid:commentId w16cid:paraId="72FABD8E" w16cid:durableId="21CF5AB6"/>
  <w16cid:commentId w16cid:paraId="712B9391" w16cid:durableId="21CE15CA"/>
  <w16cid:commentId w16cid:paraId="165CDECC" w16cid:durableId="21CE1946"/>
  <w16cid:commentId w16cid:paraId="032022D7" w16cid:durableId="21C755A8"/>
  <w16cid:commentId w16cid:paraId="42BA476A" w16cid:durableId="21C860D1"/>
  <w16cid:commentId w16cid:paraId="1F464C8A" w16cid:durableId="21C75BB0"/>
  <w16cid:commentId w16cid:paraId="5B498F37" w16cid:durableId="21D06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 Ølholm">
    <w15:presenceInfo w15:providerId="Windows Live" w15:userId="0cd65e726aaa1a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D8"/>
    <w:rsid w:val="00011FDA"/>
    <w:rsid w:val="00013562"/>
    <w:rsid w:val="00025C29"/>
    <w:rsid w:val="00064D50"/>
    <w:rsid w:val="0007203E"/>
    <w:rsid w:val="00082A32"/>
    <w:rsid w:val="00086079"/>
    <w:rsid w:val="000A16EB"/>
    <w:rsid w:val="000A6BEC"/>
    <w:rsid w:val="000C3A2A"/>
    <w:rsid w:val="000E1DFB"/>
    <w:rsid w:val="000F0586"/>
    <w:rsid w:val="000F2C0D"/>
    <w:rsid w:val="000F33FF"/>
    <w:rsid w:val="0010117F"/>
    <w:rsid w:val="00103414"/>
    <w:rsid w:val="00112C37"/>
    <w:rsid w:val="00113706"/>
    <w:rsid w:val="001249D6"/>
    <w:rsid w:val="00127E20"/>
    <w:rsid w:val="00133F7B"/>
    <w:rsid w:val="00135034"/>
    <w:rsid w:val="00140220"/>
    <w:rsid w:val="001528D5"/>
    <w:rsid w:val="00157288"/>
    <w:rsid w:val="00161624"/>
    <w:rsid w:val="00170C0F"/>
    <w:rsid w:val="00171B35"/>
    <w:rsid w:val="00176F80"/>
    <w:rsid w:val="00182505"/>
    <w:rsid w:val="00186497"/>
    <w:rsid w:val="00187886"/>
    <w:rsid w:val="0019249D"/>
    <w:rsid w:val="0019467F"/>
    <w:rsid w:val="00195AA4"/>
    <w:rsid w:val="001B4988"/>
    <w:rsid w:val="001C17AD"/>
    <w:rsid w:val="001C76E1"/>
    <w:rsid w:val="001D44D8"/>
    <w:rsid w:val="001F3016"/>
    <w:rsid w:val="001F5C9D"/>
    <w:rsid w:val="001F7624"/>
    <w:rsid w:val="00201F6C"/>
    <w:rsid w:val="002034E6"/>
    <w:rsid w:val="0020510A"/>
    <w:rsid w:val="00212B8D"/>
    <w:rsid w:val="002146D0"/>
    <w:rsid w:val="002171BD"/>
    <w:rsid w:val="002316BF"/>
    <w:rsid w:val="002337F6"/>
    <w:rsid w:val="00236A5D"/>
    <w:rsid w:val="002552B2"/>
    <w:rsid w:val="002565DB"/>
    <w:rsid w:val="00267F20"/>
    <w:rsid w:val="002825DA"/>
    <w:rsid w:val="0028312B"/>
    <w:rsid w:val="00284527"/>
    <w:rsid w:val="00291DE5"/>
    <w:rsid w:val="00292403"/>
    <w:rsid w:val="002B4AAA"/>
    <w:rsid w:val="002D6262"/>
    <w:rsid w:val="002E3FCE"/>
    <w:rsid w:val="002E47D9"/>
    <w:rsid w:val="002F0BC3"/>
    <w:rsid w:val="002F2F5D"/>
    <w:rsid w:val="00304B34"/>
    <w:rsid w:val="0033231D"/>
    <w:rsid w:val="003336E3"/>
    <w:rsid w:val="00334CBE"/>
    <w:rsid w:val="00345D11"/>
    <w:rsid w:val="00355030"/>
    <w:rsid w:val="00355E3D"/>
    <w:rsid w:val="003603DB"/>
    <w:rsid w:val="00364926"/>
    <w:rsid w:val="0037134E"/>
    <w:rsid w:val="00375932"/>
    <w:rsid w:val="00377072"/>
    <w:rsid w:val="003A1CDC"/>
    <w:rsid w:val="003A5527"/>
    <w:rsid w:val="003C08EC"/>
    <w:rsid w:val="003E270F"/>
    <w:rsid w:val="003E623A"/>
    <w:rsid w:val="003E7503"/>
    <w:rsid w:val="00400C15"/>
    <w:rsid w:val="00406B81"/>
    <w:rsid w:val="0042056D"/>
    <w:rsid w:val="00427114"/>
    <w:rsid w:val="00452053"/>
    <w:rsid w:val="00452D89"/>
    <w:rsid w:val="00457A97"/>
    <w:rsid w:val="00463370"/>
    <w:rsid w:val="00465DD1"/>
    <w:rsid w:val="00476DD9"/>
    <w:rsid w:val="00481002"/>
    <w:rsid w:val="00493E5E"/>
    <w:rsid w:val="004940E6"/>
    <w:rsid w:val="004A49CF"/>
    <w:rsid w:val="004A623E"/>
    <w:rsid w:val="004B7E85"/>
    <w:rsid w:val="004D15F8"/>
    <w:rsid w:val="004E01DF"/>
    <w:rsid w:val="004E2B2B"/>
    <w:rsid w:val="004F560C"/>
    <w:rsid w:val="00503CA7"/>
    <w:rsid w:val="00506774"/>
    <w:rsid w:val="005143F9"/>
    <w:rsid w:val="00523F52"/>
    <w:rsid w:val="00530D68"/>
    <w:rsid w:val="005329AC"/>
    <w:rsid w:val="00535329"/>
    <w:rsid w:val="00541CFB"/>
    <w:rsid w:val="0057491A"/>
    <w:rsid w:val="00581F82"/>
    <w:rsid w:val="005921BE"/>
    <w:rsid w:val="00592E76"/>
    <w:rsid w:val="005A6DD5"/>
    <w:rsid w:val="005B4714"/>
    <w:rsid w:val="005B674E"/>
    <w:rsid w:val="005C07B2"/>
    <w:rsid w:val="005C2CED"/>
    <w:rsid w:val="005C7535"/>
    <w:rsid w:val="005E2C1E"/>
    <w:rsid w:val="005F77C5"/>
    <w:rsid w:val="0060253C"/>
    <w:rsid w:val="0062210F"/>
    <w:rsid w:val="00624BEE"/>
    <w:rsid w:val="00625145"/>
    <w:rsid w:val="00634AF4"/>
    <w:rsid w:val="006457FC"/>
    <w:rsid w:val="006526AB"/>
    <w:rsid w:val="0067417A"/>
    <w:rsid w:val="0067771C"/>
    <w:rsid w:val="00681E3B"/>
    <w:rsid w:val="00683C99"/>
    <w:rsid w:val="006863DE"/>
    <w:rsid w:val="006A02CE"/>
    <w:rsid w:val="006A25E1"/>
    <w:rsid w:val="006A3509"/>
    <w:rsid w:val="006B3F5C"/>
    <w:rsid w:val="006B634F"/>
    <w:rsid w:val="006C2D1D"/>
    <w:rsid w:val="006C59B3"/>
    <w:rsid w:val="006D6D6B"/>
    <w:rsid w:val="006E10F1"/>
    <w:rsid w:val="006E25C5"/>
    <w:rsid w:val="006E31FB"/>
    <w:rsid w:val="006E36FD"/>
    <w:rsid w:val="00701F8E"/>
    <w:rsid w:val="007035F9"/>
    <w:rsid w:val="007343F8"/>
    <w:rsid w:val="007458A4"/>
    <w:rsid w:val="00747039"/>
    <w:rsid w:val="007502A8"/>
    <w:rsid w:val="00754921"/>
    <w:rsid w:val="007576C4"/>
    <w:rsid w:val="00762079"/>
    <w:rsid w:val="007658A9"/>
    <w:rsid w:val="0077035C"/>
    <w:rsid w:val="00774040"/>
    <w:rsid w:val="00777244"/>
    <w:rsid w:val="007831BB"/>
    <w:rsid w:val="0078400E"/>
    <w:rsid w:val="007930F2"/>
    <w:rsid w:val="007A124F"/>
    <w:rsid w:val="007A539C"/>
    <w:rsid w:val="007A5F22"/>
    <w:rsid w:val="007B03DA"/>
    <w:rsid w:val="007C2695"/>
    <w:rsid w:val="007C49C7"/>
    <w:rsid w:val="007E33D0"/>
    <w:rsid w:val="007F5F6C"/>
    <w:rsid w:val="007F6A06"/>
    <w:rsid w:val="00823EFB"/>
    <w:rsid w:val="0082429F"/>
    <w:rsid w:val="00835BE3"/>
    <w:rsid w:val="00845EAE"/>
    <w:rsid w:val="00863ECC"/>
    <w:rsid w:val="0086711D"/>
    <w:rsid w:val="00880F10"/>
    <w:rsid w:val="00885D4F"/>
    <w:rsid w:val="00890345"/>
    <w:rsid w:val="00892C51"/>
    <w:rsid w:val="00895201"/>
    <w:rsid w:val="008A4DA3"/>
    <w:rsid w:val="008D1536"/>
    <w:rsid w:val="008E0979"/>
    <w:rsid w:val="008E5B69"/>
    <w:rsid w:val="008F1D88"/>
    <w:rsid w:val="008F7218"/>
    <w:rsid w:val="00905B80"/>
    <w:rsid w:val="009165D1"/>
    <w:rsid w:val="00922740"/>
    <w:rsid w:val="00940235"/>
    <w:rsid w:val="009431CD"/>
    <w:rsid w:val="0095601E"/>
    <w:rsid w:val="00964761"/>
    <w:rsid w:val="0097404B"/>
    <w:rsid w:val="00985276"/>
    <w:rsid w:val="0099189D"/>
    <w:rsid w:val="00996E5C"/>
    <w:rsid w:val="009A0113"/>
    <w:rsid w:val="009B5F91"/>
    <w:rsid w:val="009C2939"/>
    <w:rsid w:val="009D2DB5"/>
    <w:rsid w:val="009D4181"/>
    <w:rsid w:val="009E389D"/>
    <w:rsid w:val="009E6234"/>
    <w:rsid w:val="00A00D79"/>
    <w:rsid w:val="00A07021"/>
    <w:rsid w:val="00A11544"/>
    <w:rsid w:val="00A24859"/>
    <w:rsid w:val="00A40086"/>
    <w:rsid w:val="00A457ED"/>
    <w:rsid w:val="00A52DFC"/>
    <w:rsid w:val="00A54A37"/>
    <w:rsid w:val="00A61DB3"/>
    <w:rsid w:val="00A63EAB"/>
    <w:rsid w:val="00A7360D"/>
    <w:rsid w:val="00A85FFF"/>
    <w:rsid w:val="00A904BA"/>
    <w:rsid w:val="00A93CE6"/>
    <w:rsid w:val="00A95946"/>
    <w:rsid w:val="00AA3721"/>
    <w:rsid w:val="00AC16F2"/>
    <w:rsid w:val="00AC688D"/>
    <w:rsid w:val="00AE3866"/>
    <w:rsid w:val="00AE3ACF"/>
    <w:rsid w:val="00AF22E7"/>
    <w:rsid w:val="00AF2596"/>
    <w:rsid w:val="00B01B49"/>
    <w:rsid w:val="00B148E9"/>
    <w:rsid w:val="00B1512F"/>
    <w:rsid w:val="00B15365"/>
    <w:rsid w:val="00B25927"/>
    <w:rsid w:val="00B34497"/>
    <w:rsid w:val="00B35D66"/>
    <w:rsid w:val="00B56674"/>
    <w:rsid w:val="00B6157D"/>
    <w:rsid w:val="00B621BE"/>
    <w:rsid w:val="00B7599F"/>
    <w:rsid w:val="00B81167"/>
    <w:rsid w:val="00B9458E"/>
    <w:rsid w:val="00B9495B"/>
    <w:rsid w:val="00B96D7E"/>
    <w:rsid w:val="00BA3799"/>
    <w:rsid w:val="00BA6956"/>
    <w:rsid w:val="00BA778D"/>
    <w:rsid w:val="00BB44D2"/>
    <w:rsid w:val="00BD3240"/>
    <w:rsid w:val="00BD549B"/>
    <w:rsid w:val="00BE0829"/>
    <w:rsid w:val="00BE7A5D"/>
    <w:rsid w:val="00C011A5"/>
    <w:rsid w:val="00C116DF"/>
    <w:rsid w:val="00C30134"/>
    <w:rsid w:val="00C412D4"/>
    <w:rsid w:val="00C43B07"/>
    <w:rsid w:val="00C45E49"/>
    <w:rsid w:val="00C56990"/>
    <w:rsid w:val="00C70462"/>
    <w:rsid w:val="00C73AEE"/>
    <w:rsid w:val="00C90DE1"/>
    <w:rsid w:val="00C92CCF"/>
    <w:rsid w:val="00CA1236"/>
    <w:rsid w:val="00CB4DC2"/>
    <w:rsid w:val="00CB64A4"/>
    <w:rsid w:val="00CB7D0B"/>
    <w:rsid w:val="00CC7510"/>
    <w:rsid w:val="00CD2116"/>
    <w:rsid w:val="00CD237D"/>
    <w:rsid w:val="00CD66DC"/>
    <w:rsid w:val="00CD6C68"/>
    <w:rsid w:val="00CF02A5"/>
    <w:rsid w:val="00D13C5F"/>
    <w:rsid w:val="00D15048"/>
    <w:rsid w:val="00D20DBF"/>
    <w:rsid w:val="00D21CD9"/>
    <w:rsid w:val="00D31304"/>
    <w:rsid w:val="00D40B8E"/>
    <w:rsid w:val="00D663EC"/>
    <w:rsid w:val="00D7358C"/>
    <w:rsid w:val="00D81300"/>
    <w:rsid w:val="00D9767F"/>
    <w:rsid w:val="00DA5257"/>
    <w:rsid w:val="00DB33F5"/>
    <w:rsid w:val="00DB4585"/>
    <w:rsid w:val="00DB58F0"/>
    <w:rsid w:val="00DC2578"/>
    <w:rsid w:val="00DC7250"/>
    <w:rsid w:val="00DD6718"/>
    <w:rsid w:val="00DE0B38"/>
    <w:rsid w:val="00DF3984"/>
    <w:rsid w:val="00DF6692"/>
    <w:rsid w:val="00DF6D41"/>
    <w:rsid w:val="00E20AA7"/>
    <w:rsid w:val="00E406CD"/>
    <w:rsid w:val="00E43409"/>
    <w:rsid w:val="00E50762"/>
    <w:rsid w:val="00E5311D"/>
    <w:rsid w:val="00E56976"/>
    <w:rsid w:val="00E7024C"/>
    <w:rsid w:val="00E820FE"/>
    <w:rsid w:val="00E920DD"/>
    <w:rsid w:val="00E93D4A"/>
    <w:rsid w:val="00EA669E"/>
    <w:rsid w:val="00EB119F"/>
    <w:rsid w:val="00EB478C"/>
    <w:rsid w:val="00EB7786"/>
    <w:rsid w:val="00EC1EC2"/>
    <w:rsid w:val="00EC4FBD"/>
    <w:rsid w:val="00EE0AF1"/>
    <w:rsid w:val="00F04A9B"/>
    <w:rsid w:val="00F070FA"/>
    <w:rsid w:val="00F20E19"/>
    <w:rsid w:val="00F30FD1"/>
    <w:rsid w:val="00F316AA"/>
    <w:rsid w:val="00F35E0C"/>
    <w:rsid w:val="00F44A84"/>
    <w:rsid w:val="00F82423"/>
    <w:rsid w:val="00F8735A"/>
    <w:rsid w:val="00F915C5"/>
    <w:rsid w:val="00FC7D28"/>
    <w:rsid w:val="00FD1D82"/>
    <w:rsid w:val="00FD2DDC"/>
    <w:rsid w:val="00FE4DE7"/>
    <w:rsid w:val="00FF0C6C"/>
    <w:rsid w:val="00FF23B3"/>
    <w:rsid w:val="00FF2F18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22E6"/>
  <w15:chartTrackingRefBased/>
  <w15:docId w15:val="{1164F21B-6382-46AE-9E3A-EEC6867B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4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1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1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1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D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2027</Words>
  <Characters>11557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2</cp:revision>
  <dcterms:created xsi:type="dcterms:W3CDTF">2020-01-22T02:49:00Z</dcterms:created>
  <dcterms:modified xsi:type="dcterms:W3CDTF">2020-01-22T02:49:00Z</dcterms:modified>
</cp:coreProperties>
</file>